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439" w:rsidRPr="007A1A4A" w:rsidRDefault="00C36439" w:rsidP="00033C71">
      <w:pPr>
        <w:jc w:val="both"/>
        <w:rPr>
          <w:rFonts w:ascii="Times New Roman" w:hAnsi="Times New Roman" w:cs="Times New Roman"/>
          <w:b/>
          <w:sz w:val="24"/>
          <w:szCs w:val="24"/>
          <w:rPrChange w:id="0" w:author="ASUS" w:date="2019-09-26T11:21:00Z">
            <w:rPr>
              <w:b/>
            </w:rPr>
          </w:rPrChange>
        </w:rPr>
      </w:pPr>
      <w:bookmarkStart w:id="1" w:name="_GoBack"/>
      <w:r w:rsidRPr="007A1A4A">
        <w:rPr>
          <w:rFonts w:ascii="Times New Roman" w:hAnsi="Times New Roman" w:cs="Times New Roman"/>
          <w:b/>
          <w:sz w:val="24"/>
          <w:szCs w:val="24"/>
          <w:rPrChange w:id="2" w:author="ASUS" w:date="2019-09-26T11:21:00Z">
            <w:rPr>
              <w:b/>
            </w:rPr>
          </w:rPrChange>
        </w:rPr>
        <w:t>RESUME RANCANG BANGUN SISTEM MANAJEMEN PROYEK DAN KOLABORASI TIM DEVELOPER</w:t>
      </w:r>
    </w:p>
    <w:bookmarkEnd w:id="1"/>
    <w:p w:rsidR="00C36439" w:rsidRPr="007A1A4A" w:rsidRDefault="00C36439" w:rsidP="00033C71">
      <w:pPr>
        <w:jc w:val="both"/>
        <w:rPr>
          <w:rFonts w:ascii="Times New Roman" w:hAnsi="Times New Roman" w:cs="Times New Roman"/>
          <w:sz w:val="24"/>
          <w:szCs w:val="24"/>
          <w:rPrChange w:id="3" w:author="ASUS" w:date="2019-09-26T11:21:00Z">
            <w:rPr/>
          </w:rPrChange>
        </w:rPr>
      </w:pPr>
      <w:r w:rsidRPr="007A1A4A">
        <w:rPr>
          <w:rFonts w:ascii="Times New Roman" w:hAnsi="Times New Roman" w:cs="Times New Roman"/>
          <w:sz w:val="24"/>
          <w:szCs w:val="24"/>
          <w:rPrChange w:id="4" w:author="ASUS" w:date="2019-09-26T11:21:00Z">
            <w:rPr/>
          </w:rPrChange>
        </w:rPr>
        <w:t>Moch. Fariz Al Hazmi1, Ulla Delfana Rosiani,ST.,MT2, Nurudin Santoso, ST.,MT3</w:t>
      </w:r>
    </w:p>
    <w:p w:rsidR="00C36439" w:rsidRPr="007A1A4A" w:rsidRDefault="00C36439" w:rsidP="00033C71">
      <w:pPr>
        <w:jc w:val="both"/>
        <w:rPr>
          <w:rFonts w:ascii="Times New Roman" w:hAnsi="Times New Roman" w:cs="Times New Roman"/>
          <w:sz w:val="24"/>
          <w:szCs w:val="24"/>
          <w:rPrChange w:id="5" w:author="ASUS" w:date="2019-09-26T11:21:00Z">
            <w:rPr/>
          </w:rPrChange>
        </w:rPr>
      </w:pPr>
      <w:del w:id="6" w:author="ASUS" w:date="2019-09-26T12:30:00Z">
        <w:r w:rsidRPr="007A1A4A" w:rsidDel="004F20A2">
          <w:rPr>
            <w:rFonts w:ascii="Times New Roman" w:hAnsi="Times New Roman" w:cs="Times New Roman"/>
            <w:sz w:val="24"/>
            <w:szCs w:val="24"/>
            <w:rPrChange w:id="7" w:author="ASUS" w:date="2019-09-26T11:21:00Z">
              <w:rPr/>
            </w:rPrChange>
          </w:rPr>
          <w:delText xml:space="preserve">Jurnal </w:delText>
        </w:r>
      </w:del>
      <w:ins w:id="8" w:author="ASUS" w:date="2019-09-26T12:30:00Z">
        <w:r w:rsidR="004F20A2">
          <w:rPr>
            <w:rFonts w:ascii="Times New Roman" w:hAnsi="Times New Roman" w:cs="Times New Roman"/>
            <w:sz w:val="24"/>
            <w:szCs w:val="24"/>
            <w:lang w:val="en-US"/>
          </w:rPr>
          <w:t>Informatics</w:t>
        </w:r>
        <w:r w:rsidR="004F20A2" w:rsidRPr="007A1A4A">
          <w:rPr>
            <w:rFonts w:ascii="Times New Roman" w:hAnsi="Times New Roman" w:cs="Times New Roman"/>
            <w:sz w:val="24"/>
            <w:szCs w:val="24"/>
            <w:rPrChange w:id="9" w:author="ASUS" w:date="2019-09-26T11:21:00Z">
              <w:rPr/>
            </w:rPrChange>
          </w:rPr>
          <w:t xml:space="preserve"> </w:t>
        </w:r>
      </w:ins>
      <w:del w:id="10" w:author="ASUS" w:date="2019-09-26T12:30:00Z">
        <w:r w:rsidRPr="007A1A4A" w:rsidDel="004F20A2">
          <w:rPr>
            <w:rFonts w:ascii="Times New Roman" w:hAnsi="Times New Roman" w:cs="Times New Roman"/>
            <w:sz w:val="24"/>
            <w:szCs w:val="24"/>
            <w:rPrChange w:id="11" w:author="ASUS" w:date="2019-09-26T11:21:00Z">
              <w:rPr/>
            </w:rPrChange>
          </w:rPr>
          <w:delText xml:space="preserve">Informatika </w:delText>
        </w:r>
      </w:del>
      <w:ins w:id="12" w:author="ASUS" w:date="2019-09-26T12:30:00Z">
        <w:r w:rsidR="004F20A2">
          <w:rPr>
            <w:rFonts w:ascii="Times New Roman" w:hAnsi="Times New Roman" w:cs="Times New Roman"/>
            <w:sz w:val="24"/>
            <w:szCs w:val="24"/>
            <w:lang w:val="en-US"/>
          </w:rPr>
          <w:t>journal</w:t>
        </w:r>
        <w:r w:rsidR="004F20A2" w:rsidRPr="007A1A4A">
          <w:rPr>
            <w:rFonts w:ascii="Times New Roman" w:hAnsi="Times New Roman" w:cs="Times New Roman"/>
            <w:sz w:val="24"/>
            <w:szCs w:val="24"/>
            <w:rPrChange w:id="13" w:author="ASUS" w:date="2019-09-26T11:21:00Z">
              <w:rPr/>
            </w:rPrChange>
          </w:rPr>
          <w:t xml:space="preserve"> </w:t>
        </w:r>
      </w:ins>
      <w:r w:rsidRPr="007A1A4A">
        <w:rPr>
          <w:rFonts w:ascii="Times New Roman" w:hAnsi="Times New Roman" w:cs="Times New Roman"/>
          <w:sz w:val="24"/>
          <w:szCs w:val="24"/>
          <w:rPrChange w:id="14" w:author="ASUS" w:date="2019-09-26T11:21:00Z">
            <w:rPr/>
          </w:rPrChange>
        </w:rPr>
        <w:t>ISSN</w:t>
      </w:r>
      <w:proofErr w:type="gramStart"/>
      <w:r w:rsidRPr="007A1A4A">
        <w:rPr>
          <w:rFonts w:ascii="Times New Roman" w:hAnsi="Times New Roman" w:cs="Times New Roman"/>
          <w:sz w:val="24"/>
          <w:szCs w:val="24"/>
          <w:rPrChange w:id="15" w:author="ASUS" w:date="2019-09-26T11:21:00Z">
            <w:rPr/>
          </w:rPrChange>
        </w:rPr>
        <w:t>:2407</w:t>
      </w:r>
      <w:proofErr w:type="gramEnd"/>
      <w:r w:rsidRPr="007A1A4A">
        <w:rPr>
          <w:rFonts w:ascii="Times New Roman" w:hAnsi="Times New Roman" w:cs="Times New Roman"/>
          <w:sz w:val="24"/>
          <w:szCs w:val="24"/>
          <w:rPrChange w:id="16" w:author="ASUS" w:date="2019-09-26T11:21:00Z">
            <w:rPr/>
          </w:rPrChange>
        </w:rPr>
        <w:t xml:space="preserve">-070X Volume:1, No:2, </w:t>
      </w:r>
      <w:del w:id="17" w:author="ASUS" w:date="2019-09-26T12:29:00Z">
        <w:r w:rsidRPr="007A1A4A" w:rsidDel="004F20A2">
          <w:rPr>
            <w:rFonts w:ascii="Times New Roman" w:hAnsi="Times New Roman" w:cs="Times New Roman"/>
            <w:sz w:val="24"/>
            <w:szCs w:val="24"/>
            <w:rPrChange w:id="18" w:author="ASUS" w:date="2019-09-26T11:21:00Z">
              <w:rPr/>
            </w:rPrChange>
          </w:rPr>
          <w:delText xml:space="preserve">Februari </w:delText>
        </w:r>
      </w:del>
      <w:ins w:id="19" w:author="ASUS" w:date="2019-09-26T12:29:00Z">
        <w:r w:rsidR="004F20A2">
          <w:rPr>
            <w:rFonts w:ascii="Times New Roman" w:hAnsi="Times New Roman" w:cs="Times New Roman"/>
            <w:sz w:val="24"/>
            <w:szCs w:val="24"/>
            <w:lang w:val="en-US"/>
          </w:rPr>
          <w:t>February</w:t>
        </w:r>
        <w:r w:rsidR="004F20A2" w:rsidRPr="007A1A4A">
          <w:rPr>
            <w:rFonts w:ascii="Times New Roman" w:hAnsi="Times New Roman" w:cs="Times New Roman"/>
            <w:sz w:val="24"/>
            <w:szCs w:val="24"/>
            <w:rPrChange w:id="20" w:author="ASUS" w:date="2019-09-26T11:21:00Z">
              <w:rPr/>
            </w:rPrChange>
          </w:rPr>
          <w:t xml:space="preserve"> </w:t>
        </w:r>
      </w:ins>
      <w:r w:rsidRPr="007A1A4A">
        <w:rPr>
          <w:rFonts w:ascii="Times New Roman" w:hAnsi="Times New Roman" w:cs="Times New Roman"/>
          <w:sz w:val="24"/>
          <w:szCs w:val="24"/>
          <w:rPrChange w:id="21" w:author="ASUS" w:date="2019-09-26T11:21:00Z">
            <w:rPr/>
          </w:rPrChange>
        </w:rPr>
        <w:t>2015 Politeknik Negeri Malang</w:t>
      </w:r>
    </w:p>
    <w:p w:rsidR="009A5327" w:rsidRPr="007A1A4A" w:rsidRDefault="009A5327" w:rsidP="00033C71">
      <w:pPr>
        <w:jc w:val="both"/>
        <w:rPr>
          <w:rFonts w:ascii="Times New Roman" w:hAnsi="Times New Roman" w:cs="Times New Roman"/>
          <w:sz w:val="24"/>
          <w:szCs w:val="24"/>
          <w:rPrChange w:id="22" w:author="ASUS" w:date="2019-09-26T11:21:00Z">
            <w:rPr/>
          </w:rPrChange>
        </w:rPr>
      </w:pPr>
    </w:p>
    <w:p w:rsidR="00C36439" w:rsidRPr="007A1A4A" w:rsidRDefault="00C36439" w:rsidP="00033C71">
      <w:pPr>
        <w:jc w:val="both"/>
        <w:rPr>
          <w:rFonts w:ascii="Times New Roman" w:hAnsi="Times New Roman" w:cs="Times New Roman"/>
          <w:b/>
          <w:sz w:val="24"/>
          <w:szCs w:val="24"/>
          <w:lang w:val="en-US"/>
          <w:rPrChange w:id="23" w:author="ASUS" w:date="2019-09-26T11:21:00Z">
            <w:rPr>
              <w:b/>
              <w:lang w:val="en-US"/>
            </w:rPr>
          </w:rPrChange>
        </w:rPr>
      </w:pPr>
      <w:del w:id="24" w:author="ASUS" w:date="2019-09-26T12:26:00Z">
        <w:r w:rsidRPr="007A1A4A" w:rsidDel="004F20A2">
          <w:rPr>
            <w:rFonts w:ascii="Times New Roman" w:hAnsi="Times New Roman" w:cs="Times New Roman"/>
            <w:b/>
            <w:sz w:val="24"/>
            <w:szCs w:val="24"/>
            <w:lang w:val="en-US"/>
            <w:rPrChange w:id="25" w:author="ASUS" w:date="2019-09-26T11:21:00Z">
              <w:rPr>
                <w:b/>
                <w:lang w:val="en-US"/>
              </w:rPr>
            </w:rPrChange>
          </w:rPr>
          <w:delText>Abstrak</w:delText>
        </w:r>
      </w:del>
      <w:ins w:id="26" w:author="ASUS" w:date="2019-09-26T12:26:00Z">
        <w:r w:rsidR="004F20A2">
          <w:rPr>
            <w:rFonts w:ascii="Times New Roman" w:hAnsi="Times New Roman" w:cs="Times New Roman"/>
            <w:b/>
            <w:sz w:val="24"/>
            <w:szCs w:val="24"/>
            <w:lang w:val="en-US"/>
          </w:rPr>
          <w:t>Abstract</w:t>
        </w:r>
      </w:ins>
    </w:p>
    <w:p w:rsidR="00C36439" w:rsidRPr="007A1A4A" w:rsidRDefault="00814927" w:rsidP="00033C71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27" w:author="ASUS" w:date="2019-09-26T11:21:00Z">
            <w:rPr>
              <w:lang w:val="en-US"/>
            </w:rPr>
          </w:rPrChange>
        </w:rPr>
      </w:pPr>
      <w:del w:id="28" w:author="ASUS" w:date="2019-09-24T00:13:00Z">
        <w:r w:rsidRPr="007A1A4A" w:rsidDel="00341697">
          <w:rPr>
            <w:rFonts w:ascii="Times New Roman" w:hAnsi="Times New Roman" w:cs="Times New Roman"/>
            <w:sz w:val="24"/>
            <w:szCs w:val="24"/>
            <w:lang w:val="en-US"/>
            <w:rPrChange w:id="29" w:author="ASUS" w:date="2019-09-26T11:21:00Z">
              <w:rPr>
                <w:lang w:val="en-US"/>
              </w:rPr>
            </w:rPrChange>
          </w:rPr>
          <w:delText xml:space="preserve">Jurnal ini membahas masalah komunikasi yang sering terjadi pada tim </w:delText>
        </w:r>
        <w:r w:rsidRPr="007A1A4A" w:rsidDel="00341697">
          <w:rPr>
            <w:rFonts w:ascii="Times New Roman" w:hAnsi="Times New Roman" w:cs="Times New Roman"/>
            <w:i/>
            <w:sz w:val="24"/>
            <w:szCs w:val="24"/>
            <w:lang w:val="en-US"/>
            <w:rPrChange w:id="30" w:author="ASUS" w:date="2019-09-26T11:21:00Z">
              <w:rPr>
                <w:i/>
                <w:lang w:val="en-US"/>
              </w:rPr>
            </w:rPrChange>
          </w:rPr>
          <w:delText>developer</w:delText>
        </w:r>
        <w:r w:rsidR="00517376" w:rsidRPr="007A1A4A" w:rsidDel="00341697">
          <w:rPr>
            <w:rFonts w:ascii="Times New Roman" w:hAnsi="Times New Roman" w:cs="Times New Roman"/>
            <w:sz w:val="24"/>
            <w:szCs w:val="24"/>
            <w:lang w:val="en-US"/>
            <w:rPrChange w:id="31" w:author="ASUS" w:date="2019-09-26T11:21:00Z">
              <w:rPr>
                <w:lang w:val="en-US"/>
              </w:rPr>
            </w:rPrChange>
          </w:rPr>
          <w:delText xml:space="preserve"> dalam proyek </w:delText>
        </w:r>
        <w:r w:rsidRPr="007A1A4A" w:rsidDel="00341697">
          <w:rPr>
            <w:rFonts w:ascii="Times New Roman" w:hAnsi="Times New Roman" w:cs="Times New Roman"/>
            <w:sz w:val="24"/>
            <w:szCs w:val="24"/>
            <w:lang w:val="en-US"/>
            <w:rPrChange w:id="32" w:author="ASUS" w:date="2019-09-26T11:21:00Z">
              <w:rPr>
                <w:lang w:val="en-US"/>
              </w:rPr>
            </w:rPrChange>
          </w:rPr>
          <w:delText>khususnya proyek perangkat lunak</w:delText>
        </w:r>
      </w:del>
      <w:ins w:id="33" w:author="ASUS" w:date="2019-09-24T00:13:00Z">
        <w:r w:rsidR="00341697" w:rsidRPr="007A1A4A">
          <w:rPr>
            <w:rFonts w:ascii="Times New Roman" w:hAnsi="Times New Roman" w:cs="Times New Roman"/>
            <w:sz w:val="24"/>
            <w:szCs w:val="24"/>
            <w:lang w:val="en-US"/>
            <w:rPrChange w:id="34" w:author="ASUS" w:date="2019-09-26T11:21:00Z">
              <w:rPr>
                <w:lang w:val="en-US"/>
              </w:rPr>
            </w:rPrChange>
          </w:rPr>
          <w:t xml:space="preserve"> This journal will discuss</w:t>
        </w:r>
      </w:ins>
      <w:ins w:id="35" w:author="ASUS" w:date="2019-09-24T00:14:00Z">
        <w:r w:rsidR="00341697" w:rsidRPr="007A1A4A">
          <w:rPr>
            <w:rFonts w:ascii="Times New Roman" w:hAnsi="Times New Roman" w:cs="Times New Roman"/>
            <w:sz w:val="24"/>
            <w:szCs w:val="24"/>
            <w:lang w:val="en-US"/>
            <w:rPrChange w:id="36" w:author="ASUS" w:date="2019-09-26T11:21:00Z">
              <w:rPr>
                <w:lang w:val="en-US"/>
              </w:rPr>
            </w:rPrChange>
          </w:rPr>
          <w:t xml:space="preserve"> about the problem with </w:t>
        </w:r>
      </w:ins>
      <w:ins w:id="37" w:author="ASUS" w:date="2019-09-24T00:17:00Z">
        <w:r w:rsidR="00341697" w:rsidRPr="007A1A4A">
          <w:rPr>
            <w:rFonts w:ascii="Times New Roman" w:hAnsi="Times New Roman" w:cs="Times New Roman"/>
            <w:sz w:val="24"/>
            <w:szCs w:val="24"/>
            <w:lang w:val="en-US"/>
            <w:rPrChange w:id="38" w:author="ASUS" w:date="2019-09-26T11:21:00Z">
              <w:rPr>
                <w:lang w:val="en-US"/>
              </w:rPr>
            </w:rPrChange>
          </w:rPr>
          <w:t xml:space="preserve">the </w:t>
        </w:r>
      </w:ins>
      <w:ins w:id="39" w:author="ASUS" w:date="2019-09-24T00:14:00Z">
        <w:r w:rsidR="00341697" w:rsidRPr="007A1A4A">
          <w:rPr>
            <w:rFonts w:ascii="Times New Roman" w:hAnsi="Times New Roman" w:cs="Times New Roman"/>
            <w:sz w:val="24"/>
            <w:szCs w:val="24"/>
            <w:lang w:val="en-US"/>
            <w:rPrChange w:id="40" w:author="ASUS" w:date="2019-09-26T11:21:00Z">
              <w:rPr>
                <w:lang w:val="en-US"/>
              </w:rPr>
            </w:rPrChange>
          </w:rPr>
          <w:t xml:space="preserve">team of developers and the </w:t>
        </w:r>
      </w:ins>
      <w:ins w:id="41" w:author="ASUS" w:date="2019-09-24T00:16:00Z">
        <w:r w:rsidR="00341697" w:rsidRPr="007A1A4A">
          <w:rPr>
            <w:rFonts w:ascii="Times New Roman" w:hAnsi="Times New Roman" w:cs="Times New Roman"/>
            <w:sz w:val="24"/>
            <w:szCs w:val="24"/>
            <w:lang w:val="en-US"/>
            <w:rPrChange w:id="42" w:author="ASUS" w:date="2019-09-26T11:21:00Z">
              <w:rPr>
                <w:lang w:val="en-US"/>
              </w:rPr>
            </w:rPrChange>
          </w:rPr>
          <w:t xml:space="preserve">communication </w:t>
        </w:r>
      </w:ins>
      <w:ins w:id="43" w:author="ASUS" w:date="2019-09-24T00:14:00Z">
        <w:r w:rsidR="00341697" w:rsidRPr="007A1A4A">
          <w:rPr>
            <w:rFonts w:ascii="Times New Roman" w:hAnsi="Times New Roman" w:cs="Times New Roman"/>
            <w:sz w:val="24"/>
            <w:szCs w:val="24"/>
            <w:lang w:val="en-US"/>
            <w:rPrChange w:id="44" w:author="ASUS" w:date="2019-09-26T11:21:00Z">
              <w:rPr>
                <w:lang w:val="en-US"/>
              </w:rPr>
            </w:rPrChange>
          </w:rPr>
          <w:t>problems they face</w:t>
        </w:r>
      </w:ins>
      <w:ins w:id="45" w:author="ASUS" w:date="2019-09-24T00:15:00Z">
        <w:r w:rsidR="00341697" w:rsidRPr="007A1A4A">
          <w:rPr>
            <w:rFonts w:ascii="Times New Roman" w:hAnsi="Times New Roman" w:cs="Times New Roman"/>
            <w:sz w:val="24"/>
            <w:szCs w:val="24"/>
            <w:lang w:val="en-US"/>
            <w:rPrChange w:id="46" w:author="ASUS" w:date="2019-09-26T11:21:00Z">
              <w:rPr>
                <w:lang w:val="en-US"/>
              </w:rPr>
            </w:rPrChange>
          </w:rPr>
          <w:t xml:space="preserve"> during the</w:t>
        </w:r>
      </w:ins>
      <w:ins w:id="47" w:author="ASUS" w:date="2019-09-24T00:17:00Z">
        <w:r w:rsidR="00341697" w:rsidRPr="007A1A4A">
          <w:rPr>
            <w:rFonts w:ascii="Times New Roman" w:hAnsi="Times New Roman" w:cs="Times New Roman"/>
            <w:sz w:val="24"/>
            <w:szCs w:val="24"/>
            <w:lang w:val="en-US"/>
            <w:rPrChange w:id="48" w:author="ASUS" w:date="2019-09-26T11:21:00Z">
              <w:rPr>
                <w:lang w:val="en-US"/>
              </w:rPr>
            </w:rPrChange>
          </w:rPr>
          <w:t>ir</w:t>
        </w:r>
      </w:ins>
      <w:ins w:id="49" w:author="ASUS" w:date="2019-09-24T00:16:00Z">
        <w:r w:rsidR="00341697" w:rsidRPr="007A1A4A">
          <w:rPr>
            <w:rFonts w:ascii="Times New Roman" w:hAnsi="Times New Roman" w:cs="Times New Roman"/>
            <w:sz w:val="24"/>
            <w:szCs w:val="24"/>
            <w:lang w:val="en-US"/>
            <w:rPrChange w:id="50" w:author="ASUS" w:date="2019-09-26T11:21:00Z">
              <w:rPr>
                <w:lang w:val="en-US"/>
              </w:rPr>
            </w:rPrChange>
          </w:rPr>
          <w:t xml:space="preserve"> project</w:t>
        </w:r>
      </w:ins>
      <w:ins w:id="51" w:author="ASUS" w:date="2019-09-24T00:17:00Z">
        <w:r w:rsidR="00341697" w:rsidRPr="007A1A4A">
          <w:rPr>
            <w:rFonts w:ascii="Times New Roman" w:hAnsi="Times New Roman" w:cs="Times New Roman"/>
            <w:sz w:val="24"/>
            <w:szCs w:val="24"/>
            <w:lang w:val="en-US"/>
            <w:rPrChange w:id="52" w:author="ASUS" w:date="2019-09-26T11:21:00Z">
              <w:rPr>
                <w:lang w:val="en-US"/>
              </w:rPr>
            </w:rPrChange>
          </w:rPr>
          <w:t>’s</w:t>
        </w:r>
      </w:ins>
      <w:ins w:id="53" w:author="ASUS" w:date="2019-09-24T00:16:00Z">
        <w:r w:rsidR="00341697" w:rsidRPr="007A1A4A">
          <w:rPr>
            <w:rFonts w:ascii="Times New Roman" w:hAnsi="Times New Roman" w:cs="Times New Roman"/>
            <w:sz w:val="24"/>
            <w:szCs w:val="24"/>
            <w:lang w:val="en-US"/>
            <w:rPrChange w:id="54" w:author="ASUS" w:date="2019-09-26T11:21:00Z">
              <w:rPr>
                <w:lang w:val="en-US"/>
              </w:rPr>
            </w:rPrChange>
          </w:rPr>
          <w:t xml:space="preserve"> life cycle</w:t>
        </w:r>
      </w:ins>
      <w:ins w:id="55" w:author="ASUS" w:date="2019-09-24T00:15:00Z">
        <w:r w:rsidR="00341697" w:rsidRPr="007A1A4A">
          <w:rPr>
            <w:rFonts w:ascii="Times New Roman" w:hAnsi="Times New Roman" w:cs="Times New Roman"/>
            <w:sz w:val="24"/>
            <w:szCs w:val="24"/>
            <w:lang w:val="en-US"/>
            <w:rPrChange w:id="56" w:author="ASUS" w:date="2019-09-26T11:21:00Z">
              <w:rPr>
                <w:lang w:val="en-US"/>
              </w:rPr>
            </w:rPrChange>
          </w:rPr>
          <w:t xml:space="preserve"> </w:t>
        </w:r>
      </w:ins>
      <w:ins w:id="57" w:author="ASUS" w:date="2019-09-24T00:14:00Z">
        <w:r w:rsidR="00341697" w:rsidRPr="007A1A4A">
          <w:rPr>
            <w:rFonts w:ascii="Times New Roman" w:hAnsi="Times New Roman" w:cs="Times New Roman"/>
            <w:sz w:val="24"/>
            <w:szCs w:val="24"/>
            <w:lang w:val="en-US"/>
            <w:rPrChange w:id="58" w:author="ASUS" w:date="2019-09-26T11:21:00Z">
              <w:rPr>
                <w:lang w:val="en-US"/>
              </w:rPr>
            </w:rPrChange>
          </w:rPr>
          <w:t xml:space="preserve"> </w:t>
        </w:r>
      </w:ins>
      <w:ins w:id="59" w:author="ASUS" w:date="2019-09-24T00:13:00Z">
        <w:r w:rsidR="00341697" w:rsidRPr="007A1A4A">
          <w:rPr>
            <w:rFonts w:ascii="Times New Roman" w:hAnsi="Times New Roman" w:cs="Times New Roman"/>
            <w:sz w:val="24"/>
            <w:szCs w:val="24"/>
            <w:lang w:val="en-US"/>
            <w:rPrChange w:id="60" w:author="ASUS" w:date="2019-09-26T11:21:00Z">
              <w:rPr>
                <w:lang w:val="en-US"/>
              </w:rPr>
            </w:rPrChange>
          </w:rPr>
          <w:t xml:space="preserve">  </w:t>
        </w:r>
      </w:ins>
      <w:del w:id="61" w:author="ASUS" w:date="2019-09-24T01:36:00Z">
        <w:r w:rsidRPr="007A1A4A" w:rsidDel="008D2BD3">
          <w:rPr>
            <w:rFonts w:ascii="Times New Roman" w:hAnsi="Times New Roman" w:cs="Times New Roman"/>
            <w:sz w:val="24"/>
            <w:szCs w:val="24"/>
            <w:lang w:val="en-US"/>
            <w:rPrChange w:id="62" w:author="ASUS" w:date="2019-09-26T11:21:00Z">
              <w:rPr>
                <w:lang w:val="en-US"/>
              </w:rPr>
            </w:rPrChange>
          </w:rPr>
          <w:delText xml:space="preserve">, </w:delText>
        </w:r>
      </w:del>
      <w:del w:id="63" w:author="ASUS" w:date="2019-09-24T01:35:00Z">
        <w:r w:rsidRPr="007A1A4A" w:rsidDel="008D2BD3">
          <w:rPr>
            <w:rFonts w:ascii="Times New Roman" w:hAnsi="Times New Roman" w:cs="Times New Roman"/>
            <w:sz w:val="24"/>
            <w:szCs w:val="24"/>
            <w:lang w:val="en-US"/>
            <w:rPrChange w:id="64" w:author="ASUS" w:date="2019-09-26T11:21:00Z">
              <w:rPr>
                <w:lang w:val="en-US"/>
              </w:rPr>
            </w:rPrChange>
          </w:rPr>
          <w:delText>dan kemudian menawarkan solusi</w:delText>
        </w:r>
        <w:r w:rsidR="00517376" w:rsidRPr="007A1A4A" w:rsidDel="008D2BD3">
          <w:rPr>
            <w:rFonts w:ascii="Times New Roman" w:hAnsi="Times New Roman" w:cs="Times New Roman"/>
            <w:sz w:val="24"/>
            <w:szCs w:val="24"/>
            <w:lang w:val="en-US"/>
            <w:rPrChange w:id="65" w:author="ASUS" w:date="2019-09-26T11:21:00Z">
              <w:rPr>
                <w:lang w:val="en-US"/>
              </w:rPr>
            </w:rPrChange>
          </w:rPr>
          <w:delText xml:space="preserve"> dalam bentuk aplikasi berbasis </w:delText>
        </w:r>
        <w:r w:rsidRPr="007A1A4A" w:rsidDel="008D2BD3">
          <w:rPr>
            <w:rFonts w:ascii="Times New Roman" w:hAnsi="Times New Roman" w:cs="Times New Roman"/>
            <w:sz w:val="24"/>
            <w:szCs w:val="24"/>
            <w:lang w:val="en-US"/>
            <w:rPrChange w:id="66" w:author="ASUS" w:date="2019-09-26T11:21:00Z">
              <w:rPr>
                <w:lang w:val="en-US"/>
              </w:rPr>
            </w:rPrChange>
          </w:rPr>
          <w:delText xml:space="preserve">web yang diintegrasikan dengan sistem </w:delText>
        </w:r>
        <w:r w:rsidRPr="007A1A4A" w:rsidDel="008D2BD3">
          <w:rPr>
            <w:rFonts w:ascii="Times New Roman" w:hAnsi="Times New Roman" w:cs="Times New Roman"/>
            <w:i/>
            <w:sz w:val="24"/>
            <w:szCs w:val="24"/>
            <w:lang w:val="en-US"/>
            <w:rPrChange w:id="67" w:author="ASUS" w:date="2019-09-26T11:21:00Z">
              <w:rPr>
                <w:i/>
                <w:lang w:val="en-US"/>
              </w:rPr>
            </w:rPrChange>
          </w:rPr>
          <w:delText xml:space="preserve">chat </w:delText>
        </w:r>
        <w:r w:rsidR="00517376" w:rsidRPr="007A1A4A" w:rsidDel="008D2BD3">
          <w:rPr>
            <w:rFonts w:ascii="Times New Roman" w:hAnsi="Times New Roman" w:cs="Times New Roman"/>
            <w:sz w:val="24"/>
            <w:szCs w:val="24"/>
            <w:lang w:val="en-US"/>
            <w:rPrChange w:id="68" w:author="ASUS" w:date="2019-09-26T11:21:00Z">
              <w:rPr>
                <w:lang w:val="en-US"/>
              </w:rPr>
            </w:rPrChange>
          </w:rPr>
          <w:delText>dan telah di</w:delText>
        </w:r>
        <w:r w:rsidRPr="007A1A4A" w:rsidDel="008D2BD3">
          <w:rPr>
            <w:rFonts w:ascii="Times New Roman" w:hAnsi="Times New Roman" w:cs="Times New Roman"/>
            <w:sz w:val="24"/>
            <w:szCs w:val="24"/>
            <w:lang w:val="en-US"/>
            <w:rPrChange w:id="69" w:author="ASUS" w:date="2019-09-26T11:21:00Z">
              <w:rPr>
                <w:lang w:val="en-US"/>
              </w:rPr>
            </w:rPrChange>
          </w:rPr>
          <w:delText>uji</w:delText>
        </w:r>
        <w:r w:rsidR="00517376" w:rsidRPr="007A1A4A" w:rsidDel="008D2BD3">
          <w:rPr>
            <w:rFonts w:ascii="Times New Roman" w:hAnsi="Times New Roman" w:cs="Times New Roman"/>
            <w:sz w:val="24"/>
            <w:szCs w:val="24"/>
            <w:lang w:val="en-US"/>
            <w:rPrChange w:id="70" w:author="ASUS" w:date="2019-09-26T11:21:00Z">
              <w:rPr>
                <w:lang w:val="en-US"/>
              </w:rPr>
            </w:rPrChange>
          </w:rPr>
          <w:delText xml:space="preserve"> </w:delText>
        </w:r>
        <w:r w:rsidRPr="007A1A4A" w:rsidDel="008D2BD3">
          <w:rPr>
            <w:rFonts w:ascii="Times New Roman" w:hAnsi="Times New Roman" w:cs="Times New Roman"/>
            <w:sz w:val="24"/>
            <w:szCs w:val="24"/>
            <w:lang w:val="en-US"/>
            <w:rPrChange w:id="71" w:author="ASUS" w:date="2019-09-26T11:21:00Z">
              <w:rPr>
                <w:lang w:val="en-US"/>
              </w:rPr>
            </w:rPrChange>
          </w:rPr>
          <w:delText>coba</w:delText>
        </w:r>
        <w:r w:rsidR="009A5327" w:rsidRPr="007A1A4A" w:rsidDel="008D2BD3">
          <w:rPr>
            <w:rFonts w:ascii="Times New Roman" w:hAnsi="Times New Roman" w:cs="Times New Roman"/>
            <w:sz w:val="24"/>
            <w:szCs w:val="24"/>
            <w:lang w:val="en-US"/>
            <w:rPrChange w:id="72" w:author="ASUS" w:date="2019-09-26T11:21:00Z">
              <w:rPr>
                <w:lang w:val="en-US"/>
              </w:rPr>
            </w:rPrChange>
          </w:rPr>
          <w:delText xml:space="preserve"> dengan hasil yang memuaskan.</w:delText>
        </w:r>
      </w:del>
      <w:ins w:id="73" w:author="ASUS" w:date="2019-09-24T01:37:00Z">
        <w:r w:rsidR="008D2BD3" w:rsidRPr="007A1A4A">
          <w:rPr>
            <w:rFonts w:ascii="Times New Roman" w:hAnsi="Times New Roman" w:cs="Times New Roman"/>
            <w:sz w:val="24"/>
            <w:szCs w:val="24"/>
            <w:lang w:val="en-US"/>
            <w:rPrChange w:id="74" w:author="ASUS" w:date="2019-09-26T11:21:00Z">
              <w:rPr>
                <w:lang w:val="en-US"/>
              </w:rPr>
            </w:rPrChange>
          </w:rPr>
          <w:t xml:space="preserve">. The solution we came up with is a web </w:t>
        </w:r>
      </w:ins>
      <w:ins w:id="75" w:author="ASUS" w:date="2019-09-24T01:38:00Z">
        <w:r w:rsidR="008D2BD3" w:rsidRPr="007A1A4A">
          <w:rPr>
            <w:rFonts w:ascii="Times New Roman" w:hAnsi="Times New Roman" w:cs="Times New Roman"/>
            <w:sz w:val="24"/>
            <w:szCs w:val="24"/>
            <w:lang w:val="en-US"/>
            <w:rPrChange w:id="76" w:author="ASUS" w:date="2019-09-26T11:21:00Z">
              <w:rPr>
                <w:lang w:val="en-US"/>
              </w:rPr>
            </w:rPrChange>
          </w:rPr>
          <w:t>application</w:t>
        </w:r>
      </w:ins>
      <w:ins w:id="77" w:author="ASUS" w:date="2019-09-24T01:39:00Z">
        <w:r w:rsidR="008D2BD3" w:rsidRPr="007A1A4A">
          <w:rPr>
            <w:rFonts w:ascii="Times New Roman" w:hAnsi="Times New Roman" w:cs="Times New Roman"/>
            <w:sz w:val="24"/>
            <w:szCs w:val="24"/>
            <w:lang w:val="en-US"/>
            <w:rPrChange w:id="78" w:author="ASUS" w:date="2019-09-26T11:21:00Z">
              <w:rPr>
                <w:lang w:val="en-US"/>
              </w:rPr>
            </w:rPrChange>
          </w:rPr>
          <w:t xml:space="preserve"> </w:t>
        </w:r>
      </w:ins>
      <w:ins w:id="79" w:author="ASUS" w:date="2019-09-24T01:40:00Z">
        <w:r w:rsidR="008D2BD3" w:rsidRPr="007A1A4A">
          <w:rPr>
            <w:rFonts w:ascii="Times New Roman" w:hAnsi="Times New Roman" w:cs="Times New Roman"/>
            <w:sz w:val="24"/>
            <w:szCs w:val="24"/>
            <w:lang w:val="en-US"/>
            <w:rPrChange w:id="80" w:author="ASUS" w:date="2019-09-26T11:21:00Z">
              <w:rPr>
                <w:lang w:val="en-US"/>
              </w:rPr>
            </w:rPrChange>
          </w:rPr>
          <w:t>that has an integrated</w:t>
        </w:r>
      </w:ins>
      <w:ins w:id="81" w:author="ASUS" w:date="2019-09-24T01:39:00Z">
        <w:r w:rsidR="008D2BD3" w:rsidRPr="007A1A4A">
          <w:rPr>
            <w:rFonts w:ascii="Times New Roman" w:hAnsi="Times New Roman" w:cs="Times New Roman"/>
            <w:sz w:val="24"/>
            <w:szCs w:val="24"/>
            <w:lang w:val="en-US"/>
            <w:rPrChange w:id="82" w:author="ASUS" w:date="2019-09-26T11:21:00Z">
              <w:rPr>
                <w:lang w:val="en-US"/>
              </w:rPr>
            </w:rPrChange>
          </w:rPr>
          <w:t xml:space="preserve"> chatting system </w:t>
        </w:r>
      </w:ins>
      <w:ins w:id="83" w:author="ASUS" w:date="2019-09-24T01:40:00Z">
        <w:r w:rsidR="008D2BD3" w:rsidRPr="007A1A4A">
          <w:rPr>
            <w:rFonts w:ascii="Times New Roman" w:hAnsi="Times New Roman" w:cs="Times New Roman"/>
            <w:sz w:val="24"/>
            <w:szCs w:val="24"/>
            <w:lang w:val="en-US"/>
            <w:rPrChange w:id="84" w:author="ASUS" w:date="2019-09-26T11:21:00Z">
              <w:rPr>
                <w:lang w:val="en-US"/>
              </w:rPr>
            </w:rPrChange>
          </w:rPr>
          <w:t>w</w:t>
        </w:r>
      </w:ins>
      <w:ins w:id="85" w:author="ASUS" w:date="2019-09-24T01:43:00Z">
        <w:r w:rsidR="00B25DF6" w:rsidRPr="007A1A4A">
          <w:rPr>
            <w:rFonts w:ascii="Times New Roman" w:hAnsi="Times New Roman" w:cs="Times New Roman"/>
            <w:sz w:val="24"/>
            <w:szCs w:val="24"/>
            <w:lang w:val="en-US"/>
            <w:rPrChange w:id="86" w:author="ASUS" w:date="2019-09-26T11:21:00Z">
              <w:rPr>
                <w:lang w:val="en-US"/>
              </w:rPr>
            </w:rPrChange>
          </w:rPr>
          <w:t>h</w:t>
        </w:r>
      </w:ins>
      <w:ins w:id="87" w:author="ASUS" w:date="2019-09-24T01:40:00Z">
        <w:r w:rsidR="008D2BD3" w:rsidRPr="007A1A4A">
          <w:rPr>
            <w:rFonts w:ascii="Times New Roman" w:hAnsi="Times New Roman" w:cs="Times New Roman"/>
            <w:sz w:val="24"/>
            <w:szCs w:val="24"/>
            <w:lang w:val="en-US"/>
            <w:rPrChange w:id="88" w:author="ASUS" w:date="2019-09-26T11:21:00Z">
              <w:rPr>
                <w:lang w:val="en-US"/>
              </w:rPr>
            </w:rPrChange>
          </w:rPr>
          <w:t xml:space="preserve">ich has been tested </w:t>
        </w:r>
      </w:ins>
      <w:ins w:id="89" w:author="ASUS" w:date="2019-09-24T01:43:00Z">
        <w:r w:rsidR="00B25DF6" w:rsidRPr="007A1A4A">
          <w:rPr>
            <w:rFonts w:ascii="Times New Roman" w:hAnsi="Times New Roman" w:cs="Times New Roman"/>
            <w:sz w:val="24"/>
            <w:szCs w:val="24"/>
            <w:lang w:val="en-US"/>
            <w:rPrChange w:id="90" w:author="ASUS" w:date="2019-09-26T11:21:00Z">
              <w:rPr>
                <w:lang w:val="en-US"/>
              </w:rPr>
            </w:rPrChange>
          </w:rPr>
          <w:t>with satisfying result</w:t>
        </w:r>
      </w:ins>
      <w:ins w:id="91" w:author="ASUS" w:date="2019-09-24T01:49:00Z">
        <w:r w:rsidR="00B25DF6" w:rsidRPr="007A1A4A">
          <w:rPr>
            <w:rFonts w:ascii="Times New Roman" w:hAnsi="Times New Roman" w:cs="Times New Roman"/>
            <w:sz w:val="24"/>
            <w:szCs w:val="24"/>
            <w:lang w:val="en-US"/>
            <w:rPrChange w:id="92" w:author="ASUS" w:date="2019-09-26T11:21:00Z">
              <w:rPr>
                <w:lang w:val="en-US"/>
              </w:rPr>
            </w:rPrChange>
          </w:rPr>
          <w:t>s</w:t>
        </w:r>
      </w:ins>
    </w:p>
    <w:p w:rsidR="009A5327" w:rsidRPr="007A1A4A" w:rsidRDefault="009A5327" w:rsidP="00033C71">
      <w:pPr>
        <w:jc w:val="both"/>
        <w:rPr>
          <w:rFonts w:ascii="Times New Roman" w:hAnsi="Times New Roman" w:cs="Times New Roman"/>
          <w:b/>
          <w:sz w:val="24"/>
          <w:szCs w:val="24"/>
          <w:lang w:val="en-US"/>
          <w:rPrChange w:id="93" w:author="ASUS" w:date="2019-09-26T11:21:00Z">
            <w:rPr>
              <w:b/>
              <w:lang w:val="en-US"/>
            </w:rPr>
          </w:rPrChange>
        </w:rPr>
      </w:pPr>
      <w:del w:id="94" w:author="ASUS" w:date="2019-09-26T12:27:00Z">
        <w:r w:rsidRPr="007A1A4A" w:rsidDel="004F20A2">
          <w:rPr>
            <w:rFonts w:ascii="Times New Roman" w:hAnsi="Times New Roman" w:cs="Times New Roman"/>
            <w:b/>
            <w:sz w:val="24"/>
            <w:szCs w:val="24"/>
            <w:lang w:val="en-US"/>
            <w:rPrChange w:id="95" w:author="ASUS" w:date="2019-09-26T11:21:00Z">
              <w:rPr>
                <w:b/>
                <w:lang w:val="en-US"/>
              </w:rPr>
            </w:rPrChange>
          </w:rPr>
          <w:delText>Pendahuluan</w:delText>
        </w:r>
      </w:del>
      <w:ins w:id="96" w:author="ASUS" w:date="2019-09-26T12:27:00Z">
        <w:r w:rsidR="004F20A2">
          <w:rPr>
            <w:rFonts w:ascii="Times New Roman" w:hAnsi="Times New Roman" w:cs="Times New Roman"/>
            <w:b/>
            <w:sz w:val="24"/>
            <w:szCs w:val="24"/>
            <w:lang w:val="en-US"/>
          </w:rPr>
          <w:t>Preliminary</w:t>
        </w:r>
      </w:ins>
    </w:p>
    <w:p w:rsidR="002B7592" w:rsidRPr="007A1A4A" w:rsidRDefault="009A5327" w:rsidP="00033C71">
      <w:pPr>
        <w:jc w:val="both"/>
        <w:rPr>
          <w:rFonts w:ascii="Times New Roman" w:hAnsi="Times New Roman" w:cs="Times New Roman"/>
          <w:sz w:val="24"/>
          <w:szCs w:val="24"/>
          <w:rPrChange w:id="97" w:author="ASUS" w:date="2019-09-26T11:21:00Z">
            <w:rPr/>
          </w:rPrChange>
        </w:rPr>
      </w:pPr>
      <w:del w:id="98" w:author="ASUS" w:date="2019-09-24T01:49:00Z">
        <w:r w:rsidRPr="007A1A4A" w:rsidDel="00B25DF6">
          <w:rPr>
            <w:rFonts w:ascii="Times New Roman" w:hAnsi="Times New Roman" w:cs="Times New Roman"/>
            <w:sz w:val="24"/>
            <w:szCs w:val="24"/>
            <w:lang w:val="en-US"/>
            <w:rPrChange w:id="99" w:author="ASUS" w:date="2019-09-26T11:21:00Z">
              <w:rPr>
                <w:lang w:val="en-US"/>
              </w:rPr>
            </w:rPrChange>
          </w:rPr>
          <w:delText xml:space="preserve">Kerena meningkatnya permintaan pembuatan perangkat lunak, maka tim </w:delText>
        </w:r>
        <w:r w:rsidRPr="007A1A4A" w:rsidDel="00B25DF6">
          <w:rPr>
            <w:rFonts w:ascii="Times New Roman" w:hAnsi="Times New Roman" w:cs="Times New Roman"/>
            <w:i/>
            <w:sz w:val="24"/>
            <w:szCs w:val="24"/>
            <w:lang w:val="en-US"/>
            <w:rPrChange w:id="100" w:author="ASUS" w:date="2019-09-26T11:21:00Z">
              <w:rPr>
                <w:i/>
                <w:lang w:val="en-US"/>
              </w:rPr>
            </w:rPrChange>
          </w:rPr>
          <w:delText xml:space="preserve">developer </w:delText>
        </w:r>
        <w:r w:rsidRPr="007A1A4A" w:rsidDel="00B25DF6">
          <w:rPr>
            <w:rFonts w:ascii="Times New Roman" w:hAnsi="Times New Roman" w:cs="Times New Roman"/>
            <w:sz w:val="24"/>
            <w:szCs w:val="24"/>
            <w:lang w:val="en-US"/>
            <w:rPrChange w:id="101" w:author="ASUS" w:date="2019-09-26T11:21:00Z">
              <w:rPr>
                <w:lang w:val="en-US"/>
              </w:rPr>
            </w:rPrChange>
          </w:rPr>
          <w:delText>dituntut harus siap dalam proses pengerjaan proyek agar selesai tepat waktu</w:delText>
        </w:r>
        <w:r w:rsidR="00D6407B" w:rsidRPr="007A1A4A" w:rsidDel="00B25DF6">
          <w:rPr>
            <w:rFonts w:ascii="Times New Roman" w:hAnsi="Times New Roman" w:cs="Times New Roman"/>
            <w:sz w:val="24"/>
            <w:szCs w:val="24"/>
            <w:lang w:val="en-US"/>
            <w:rPrChange w:id="102" w:author="ASUS" w:date="2019-09-26T11:21:00Z">
              <w:rPr>
                <w:lang w:val="en-US"/>
              </w:rPr>
            </w:rPrChange>
          </w:rPr>
          <w:delText xml:space="preserve"> dan untuk meminimalisir permasalahan yang sering terjadi, terdapat solusi yaitu menggunakan sistem </w:delText>
        </w:r>
        <w:r w:rsidR="00D6407B" w:rsidRPr="007A1A4A" w:rsidDel="00B25DF6">
          <w:rPr>
            <w:rFonts w:ascii="Times New Roman" w:hAnsi="Times New Roman" w:cs="Times New Roman"/>
            <w:i/>
            <w:sz w:val="24"/>
            <w:szCs w:val="24"/>
            <w:lang w:val="en-US"/>
            <w:rPrChange w:id="103" w:author="ASUS" w:date="2019-09-26T11:21:00Z">
              <w:rPr>
                <w:i/>
                <w:lang w:val="en-US"/>
              </w:rPr>
            </w:rPrChange>
          </w:rPr>
          <w:delText>groupware</w:delText>
        </w:r>
        <w:r w:rsidR="00D6407B" w:rsidRPr="007A1A4A" w:rsidDel="00B25DF6">
          <w:rPr>
            <w:rFonts w:ascii="Times New Roman" w:hAnsi="Times New Roman" w:cs="Times New Roman"/>
            <w:sz w:val="24"/>
            <w:szCs w:val="24"/>
            <w:lang w:val="en-US"/>
            <w:rPrChange w:id="104" w:author="ASUS" w:date="2019-09-26T11:21:00Z">
              <w:rPr>
                <w:lang w:val="en-US"/>
              </w:rPr>
            </w:rPrChange>
          </w:rPr>
          <w:delText xml:space="preserve">. </w:delText>
        </w:r>
        <w:r w:rsidR="002B7592" w:rsidRPr="007A1A4A" w:rsidDel="00B25DF6">
          <w:rPr>
            <w:rFonts w:ascii="Times New Roman" w:hAnsi="Times New Roman" w:cs="Times New Roman"/>
            <w:sz w:val="24"/>
            <w:szCs w:val="24"/>
            <w:lang w:val="en-US"/>
            <w:rPrChange w:id="105" w:author="ASUS" w:date="2019-09-26T11:21:00Z">
              <w:rPr>
                <w:lang w:val="en-US"/>
              </w:rPr>
            </w:rPrChange>
          </w:rPr>
          <w:delText xml:space="preserve">Menggunakan sistem </w:delText>
        </w:r>
        <w:r w:rsidR="002B7592" w:rsidRPr="007A1A4A" w:rsidDel="00B25DF6">
          <w:rPr>
            <w:rFonts w:ascii="Times New Roman" w:hAnsi="Times New Roman" w:cs="Times New Roman"/>
            <w:i/>
            <w:sz w:val="24"/>
            <w:szCs w:val="24"/>
            <w:lang w:val="en-US"/>
            <w:rPrChange w:id="106" w:author="ASUS" w:date="2019-09-26T11:21:00Z">
              <w:rPr>
                <w:i/>
                <w:lang w:val="en-US"/>
              </w:rPr>
            </w:rPrChange>
          </w:rPr>
          <w:delText xml:space="preserve">groupware </w:delText>
        </w:r>
        <w:r w:rsidR="002B7592" w:rsidRPr="007A1A4A" w:rsidDel="00B25DF6">
          <w:rPr>
            <w:rFonts w:ascii="Times New Roman" w:hAnsi="Times New Roman" w:cs="Times New Roman"/>
            <w:sz w:val="24"/>
            <w:szCs w:val="24"/>
            <w:lang w:val="en-US"/>
            <w:rPrChange w:id="107" w:author="ASUS" w:date="2019-09-26T11:21:00Z">
              <w:rPr>
                <w:lang w:val="en-US"/>
              </w:rPr>
            </w:rPrChange>
          </w:rPr>
          <w:delText>memiliki beberapa keuntungan yaitu</w:delText>
        </w:r>
        <w:r w:rsidR="002B7592" w:rsidRPr="007A1A4A" w:rsidDel="00B25DF6">
          <w:rPr>
            <w:rFonts w:ascii="Times New Roman" w:hAnsi="Times New Roman" w:cs="Times New Roman"/>
            <w:sz w:val="24"/>
            <w:szCs w:val="24"/>
            <w:rPrChange w:id="108" w:author="ASUS" w:date="2019-09-26T11:21:00Z">
              <w:rPr/>
            </w:rPrChange>
          </w:rPr>
          <w:delText>:</w:delText>
        </w:r>
      </w:del>
      <w:ins w:id="109" w:author="ASUS" w:date="2019-09-24T01:49:00Z">
        <w:r w:rsidR="00B25DF6" w:rsidRPr="007A1A4A">
          <w:rPr>
            <w:rFonts w:ascii="Times New Roman" w:hAnsi="Times New Roman" w:cs="Times New Roman"/>
            <w:sz w:val="24"/>
            <w:szCs w:val="24"/>
            <w:lang w:val="en-US"/>
            <w:rPrChange w:id="110" w:author="ASUS" w:date="2019-09-26T11:21:00Z">
              <w:rPr>
                <w:lang w:val="en-US"/>
              </w:rPr>
            </w:rPrChange>
          </w:rPr>
          <w:t>The r</w:t>
        </w:r>
      </w:ins>
      <w:ins w:id="111" w:author="ASUS" w:date="2019-09-24T01:50:00Z">
        <w:r w:rsidR="00B25DF6" w:rsidRPr="007A1A4A">
          <w:rPr>
            <w:rFonts w:ascii="Times New Roman" w:hAnsi="Times New Roman" w:cs="Times New Roman"/>
            <w:sz w:val="24"/>
            <w:szCs w:val="24"/>
            <w:lang w:val="en-US"/>
            <w:rPrChange w:id="112" w:author="ASUS" w:date="2019-09-26T11:21:00Z">
              <w:rPr>
                <w:lang w:val="en-US"/>
              </w:rPr>
            </w:rPrChange>
          </w:rPr>
          <w:t xml:space="preserve">ising </w:t>
        </w:r>
        <w:proofErr w:type="gramStart"/>
        <w:r w:rsidR="00B25DF6" w:rsidRPr="007A1A4A">
          <w:rPr>
            <w:rFonts w:ascii="Times New Roman" w:hAnsi="Times New Roman" w:cs="Times New Roman"/>
            <w:sz w:val="24"/>
            <w:szCs w:val="24"/>
            <w:lang w:val="en-US"/>
            <w:rPrChange w:id="113" w:author="ASUS" w:date="2019-09-26T11:21:00Z">
              <w:rPr>
                <w:lang w:val="en-US"/>
              </w:rPr>
            </w:rPrChange>
          </w:rPr>
          <w:t>demand for software development</w:t>
        </w:r>
      </w:ins>
      <w:ins w:id="114" w:author="ASUS" w:date="2019-09-24T15:31:00Z">
        <w:r w:rsidR="001E6FE9" w:rsidRPr="007A1A4A">
          <w:rPr>
            <w:rFonts w:ascii="Times New Roman" w:hAnsi="Times New Roman" w:cs="Times New Roman"/>
            <w:sz w:val="24"/>
            <w:szCs w:val="24"/>
            <w:lang w:val="en-US"/>
            <w:rPrChange w:id="115" w:author="ASUS" w:date="2019-09-26T11:21:00Z">
              <w:rPr>
                <w:lang w:val="en-US"/>
              </w:rPr>
            </w:rPrChange>
          </w:rPr>
          <w:t xml:space="preserve"> </w:t>
        </w:r>
      </w:ins>
      <w:ins w:id="116" w:author="ASUS" w:date="2019-09-25T00:09:00Z">
        <w:r w:rsidR="00F56C79" w:rsidRPr="007A1A4A">
          <w:rPr>
            <w:rFonts w:ascii="Times New Roman" w:hAnsi="Times New Roman" w:cs="Times New Roman"/>
            <w:sz w:val="24"/>
            <w:szCs w:val="24"/>
            <w:lang w:val="en-US"/>
            <w:rPrChange w:id="117" w:author="ASUS" w:date="2019-09-26T11:21:00Z">
              <w:rPr>
                <w:lang w:val="en-US"/>
              </w:rPr>
            </w:rPrChange>
          </w:rPr>
          <w:t>made the teams doing the projects</w:t>
        </w:r>
      </w:ins>
      <w:ins w:id="118" w:author="ASUS" w:date="2019-09-25T00:22:00Z">
        <w:r w:rsidR="001C40EF" w:rsidRPr="007A1A4A">
          <w:rPr>
            <w:rFonts w:ascii="Times New Roman" w:hAnsi="Times New Roman" w:cs="Times New Roman"/>
            <w:sz w:val="24"/>
            <w:szCs w:val="24"/>
            <w:lang w:val="en-US"/>
            <w:rPrChange w:id="119" w:author="ASUS" w:date="2019-09-26T11:21:00Z">
              <w:rPr>
                <w:lang w:val="en-US"/>
              </w:rPr>
            </w:rPrChange>
          </w:rPr>
          <w:t xml:space="preserve"> are</w:t>
        </w:r>
      </w:ins>
      <w:proofErr w:type="gramEnd"/>
      <w:ins w:id="120" w:author="ASUS" w:date="2019-09-25T00:09:00Z">
        <w:r w:rsidR="00F56C79" w:rsidRPr="007A1A4A">
          <w:rPr>
            <w:rFonts w:ascii="Times New Roman" w:hAnsi="Times New Roman" w:cs="Times New Roman"/>
            <w:sz w:val="24"/>
            <w:szCs w:val="24"/>
            <w:lang w:val="en-US"/>
            <w:rPrChange w:id="121" w:author="ASUS" w:date="2019-09-26T11:21:00Z">
              <w:rPr>
                <w:lang w:val="en-US"/>
              </w:rPr>
            </w:rPrChange>
          </w:rPr>
          <w:t xml:space="preserve"> </w:t>
        </w:r>
      </w:ins>
      <w:ins w:id="122" w:author="ASUS" w:date="2019-09-25T00:11:00Z">
        <w:r w:rsidR="00F56C79" w:rsidRPr="007A1A4A">
          <w:rPr>
            <w:rFonts w:ascii="Times New Roman" w:hAnsi="Times New Roman" w:cs="Times New Roman"/>
            <w:sz w:val="24"/>
            <w:szCs w:val="24"/>
            <w:lang w:val="en-US"/>
            <w:rPrChange w:id="123" w:author="ASUS" w:date="2019-09-26T11:21:00Z">
              <w:rPr>
                <w:lang w:val="en-US"/>
              </w:rPr>
            </w:rPrChange>
          </w:rPr>
          <w:t>required</w:t>
        </w:r>
      </w:ins>
      <w:ins w:id="124" w:author="ASUS" w:date="2019-09-25T00:20:00Z">
        <w:r w:rsidR="001C40EF" w:rsidRPr="007A1A4A">
          <w:rPr>
            <w:rFonts w:ascii="Times New Roman" w:hAnsi="Times New Roman" w:cs="Times New Roman"/>
            <w:sz w:val="24"/>
            <w:szCs w:val="24"/>
            <w:lang w:val="en-US"/>
            <w:rPrChange w:id="125" w:author="ASUS" w:date="2019-09-26T11:21:00Z">
              <w:rPr>
                <w:lang w:val="en-US"/>
              </w:rPr>
            </w:rPrChange>
          </w:rPr>
          <w:t>,</w:t>
        </w:r>
      </w:ins>
      <w:ins w:id="126" w:author="ASUS" w:date="2019-09-25T00:11:00Z">
        <w:r w:rsidR="00F56C79" w:rsidRPr="007A1A4A">
          <w:rPr>
            <w:rFonts w:ascii="Times New Roman" w:hAnsi="Times New Roman" w:cs="Times New Roman"/>
            <w:sz w:val="24"/>
            <w:szCs w:val="24"/>
            <w:lang w:val="en-US"/>
            <w:rPrChange w:id="127" w:author="ASUS" w:date="2019-09-26T11:21:00Z">
              <w:rPr>
                <w:lang w:val="en-US"/>
              </w:rPr>
            </w:rPrChange>
          </w:rPr>
          <w:t xml:space="preserve"> </w:t>
        </w:r>
      </w:ins>
      <w:ins w:id="128" w:author="ASUS" w:date="2019-09-25T00:14:00Z">
        <w:r w:rsidR="001C40EF" w:rsidRPr="007A1A4A">
          <w:rPr>
            <w:rFonts w:ascii="Times New Roman" w:hAnsi="Times New Roman" w:cs="Times New Roman"/>
            <w:sz w:val="24"/>
            <w:szCs w:val="24"/>
            <w:lang w:val="en-US"/>
            <w:rPrChange w:id="129" w:author="ASUS" w:date="2019-09-26T11:21:00Z">
              <w:rPr>
                <w:lang w:val="en-US"/>
              </w:rPr>
            </w:rPrChange>
          </w:rPr>
          <w:t>to be more time efficient</w:t>
        </w:r>
      </w:ins>
      <w:ins w:id="130" w:author="ASUS" w:date="2019-09-25T00:38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31" w:author="ASUS" w:date="2019-09-26T11:21:00Z">
              <w:rPr>
                <w:lang w:val="en-US"/>
              </w:rPr>
            </w:rPrChange>
          </w:rPr>
          <w:t>.</w:t>
        </w:r>
      </w:ins>
      <w:ins w:id="132" w:author="ASUS" w:date="2019-09-25T00:22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33" w:author="ASUS" w:date="2019-09-26T11:21:00Z">
              <w:rPr>
                <w:lang w:val="en-US"/>
              </w:rPr>
            </w:rPrChange>
          </w:rPr>
          <w:t xml:space="preserve"> </w:t>
        </w:r>
      </w:ins>
      <w:proofErr w:type="spellStart"/>
      <w:ins w:id="134" w:author="ASUS" w:date="2019-09-25T00:38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35" w:author="ASUS" w:date="2019-09-26T11:21:00Z">
              <w:rPr>
                <w:lang w:val="en-US"/>
              </w:rPr>
            </w:rPrChange>
          </w:rPr>
          <w:t>A</w:t>
        </w:r>
      </w:ins>
      <w:ins w:id="136" w:author="ASUS" w:date="2019-09-25T00:22:00Z">
        <w:r w:rsidR="001C40EF" w:rsidRPr="007A1A4A">
          <w:rPr>
            <w:rFonts w:ascii="Times New Roman" w:hAnsi="Times New Roman" w:cs="Times New Roman"/>
            <w:sz w:val="24"/>
            <w:szCs w:val="24"/>
            <w:lang w:val="en-US"/>
            <w:rPrChange w:id="137" w:author="ASUS" w:date="2019-09-26T11:21:00Z">
              <w:rPr>
                <w:lang w:val="en-US"/>
              </w:rPr>
            </w:rPrChange>
          </w:rPr>
          <w:t>ltough</w:t>
        </w:r>
        <w:proofErr w:type="spellEnd"/>
        <w:r w:rsidR="001C40EF" w:rsidRPr="007A1A4A">
          <w:rPr>
            <w:rFonts w:ascii="Times New Roman" w:hAnsi="Times New Roman" w:cs="Times New Roman"/>
            <w:sz w:val="24"/>
            <w:szCs w:val="24"/>
            <w:lang w:val="en-US"/>
            <w:rPrChange w:id="138" w:author="ASUS" w:date="2019-09-26T11:21:00Z">
              <w:rPr>
                <w:lang w:val="en-US"/>
              </w:rPr>
            </w:rPrChange>
          </w:rPr>
          <w:t xml:space="preserve"> working face to face has </w:t>
        </w:r>
        <w:proofErr w:type="spellStart"/>
        <w:r w:rsidR="001C40EF" w:rsidRPr="007A1A4A">
          <w:rPr>
            <w:rFonts w:ascii="Times New Roman" w:hAnsi="Times New Roman" w:cs="Times New Roman"/>
            <w:sz w:val="24"/>
            <w:szCs w:val="24"/>
            <w:lang w:val="en-US"/>
            <w:rPrChange w:id="139" w:author="ASUS" w:date="2019-09-26T11:21:00Z">
              <w:rPr>
                <w:lang w:val="en-US"/>
              </w:rPr>
            </w:rPrChange>
          </w:rPr>
          <w:t>it</w:t>
        </w:r>
      </w:ins>
      <w:ins w:id="140" w:author="ASUS" w:date="2019-09-25T00:23:00Z">
        <w:r w:rsidR="001C40EF" w:rsidRPr="007A1A4A">
          <w:rPr>
            <w:rFonts w:ascii="Times New Roman" w:hAnsi="Times New Roman" w:cs="Times New Roman"/>
            <w:sz w:val="24"/>
            <w:szCs w:val="24"/>
            <w:lang w:val="en-US"/>
            <w:rPrChange w:id="141" w:author="ASUS" w:date="2019-09-26T11:21:00Z">
              <w:rPr>
                <w:lang w:val="en-US"/>
              </w:rPr>
            </w:rPrChange>
          </w:rPr>
          <w:t>’s</w:t>
        </w:r>
        <w:proofErr w:type="spellEnd"/>
        <w:r w:rsidR="001C40EF" w:rsidRPr="007A1A4A">
          <w:rPr>
            <w:rFonts w:ascii="Times New Roman" w:hAnsi="Times New Roman" w:cs="Times New Roman"/>
            <w:sz w:val="24"/>
            <w:szCs w:val="24"/>
            <w:lang w:val="en-US"/>
            <w:rPrChange w:id="142" w:author="ASUS" w:date="2019-09-26T11:21:00Z">
              <w:rPr>
                <w:lang w:val="en-US"/>
              </w:rPr>
            </w:rPrChange>
          </w:rPr>
          <w:t xml:space="preserve"> own benefits</w:t>
        </w:r>
        <w:proofErr w:type="gramStart"/>
        <w:r w:rsidR="001C40EF" w:rsidRPr="007A1A4A">
          <w:rPr>
            <w:rFonts w:ascii="Times New Roman" w:hAnsi="Times New Roman" w:cs="Times New Roman"/>
            <w:sz w:val="24"/>
            <w:szCs w:val="24"/>
            <w:lang w:val="en-US"/>
            <w:rPrChange w:id="143" w:author="ASUS" w:date="2019-09-26T11:21:00Z">
              <w:rPr>
                <w:lang w:val="en-US"/>
              </w:rPr>
            </w:rPrChange>
          </w:rPr>
          <w:t xml:space="preserve">, </w:t>
        </w:r>
      </w:ins>
      <w:ins w:id="144" w:author="ASUS" w:date="2019-09-25T00:11:00Z">
        <w:r w:rsidR="00F56C79" w:rsidRPr="007A1A4A">
          <w:rPr>
            <w:rFonts w:ascii="Times New Roman" w:hAnsi="Times New Roman" w:cs="Times New Roman"/>
            <w:sz w:val="24"/>
            <w:szCs w:val="24"/>
            <w:lang w:val="en-US"/>
            <w:rPrChange w:id="145" w:author="ASUS" w:date="2019-09-26T11:21:00Z">
              <w:rPr>
                <w:lang w:val="en-US"/>
              </w:rPr>
            </w:rPrChange>
          </w:rPr>
          <w:t xml:space="preserve"> </w:t>
        </w:r>
      </w:ins>
      <w:ins w:id="146" w:author="ASUS" w:date="2019-09-25T00:38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47" w:author="ASUS" w:date="2019-09-26T11:21:00Z">
              <w:rPr>
                <w:lang w:val="en-US"/>
              </w:rPr>
            </w:rPrChange>
          </w:rPr>
          <w:t>h</w:t>
        </w:r>
      </w:ins>
      <w:ins w:id="148" w:author="ASUS" w:date="2019-09-25T00:25:00Z">
        <w:r w:rsidR="009A1889" w:rsidRPr="007A1A4A">
          <w:rPr>
            <w:rFonts w:ascii="Times New Roman" w:hAnsi="Times New Roman" w:cs="Times New Roman"/>
            <w:sz w:val="24"/>
            <w:szCs w:val="24"/>
            <w:lang w:val="en-US"/>
            <w:rPrChange w:id="149" w:author="ASUS" w:date="2019-09-26T11:21:00Z">
              <w:rPr>
                <w:lang w:val="en-US"/>
              </w:rPr>
            </w:rPrChange>
          </w:rPr>
          <w:t>aving</w:t>
        </w:r>
        <w:proofErr w:type="gramEnd"/>
        <w:r w:rsidR="009A1889" w:rsidRPr="007A1A4A">
          <w:rPr>
            <w:rFonts w:ascii="Times New Roman" w:hAnsi="Times New Roman" w:cs="Times New Roman"/>
            <w:sz w:val="24"/>
            <w:szCs w:val="24"/>
            <w:lang w:val="en-US"/>
            <w:rPrChange w:id="150" w:author="ASUS" w:date="2019-09-26T11:21:00Z">
              <w:rPr>
                <w:lang w:val="en-US"/>
              </w:rPr>
            </w:rPrChange>
          </w:rPr>
          <w:t xml:space="preserve"> a </w:t>
        </w:r>
      </w:ins>
      <w:ins w:id="151" w:author="ASUS" w:date="2019-09-25T00:37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52" w:author="ASUS" w:date="2019-09-26T11:21:00Z">
              <w:rPr>
                <w:lang w:val="en-US"/>
              </w:rPr>
            </w:rPrChange>
          </w:rPr>
          <w:lastRenderedPageBreak/>
          <w:t xml:space="preserve">groupware system would have a couple of </w:t>
        </w:r>
      </w:ins>
      <w:ins w:id="153" w:author="ASUS" w:date="2019-09-25T00:38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54" w:author="ASUS" w:date="2019-09-26T11:21:00Z">
              <w:rPr>
                <w:lang w:val="en-US"/>
              </w:rPr>
            </w:rPrChange>
          </w:rPr>
          <w:t>benefits such as:</w:t>
        </w:r>
      </w:ins>
    </w:p>
    <w:p w:rsidR="002B7592" w:rsidRPr="007A1A4A" w:rsidRDefault="002B7592" w:rsidP="00033C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  <w:rPrChange w:id="155" w:author="ASUS" w:date="2019-09-26T11:21:00Z">
            <w:rPr>
              <w:lang w:val="en-US"/>
            </w:rPr>
          </w:rPrChange>
        </w:rPr>
      </w:pPr>
      <w:del w:id="156" w:author="ASUS" w:date="2019-09-25T00:40:00Z">
        <w:r w:rsidRPr="007A1A4A" w:rsidDel="00B2072A">
          <w:rPr>
            <w:rFonts w:ascii="Times New Roman" w:hAnsi="Times New Roman" w:cs="Times New Roman"/>
            <w:sz w:val="24"/>
            <w:szCs w:val="24"/>
            <w:rPrChange w:id="157" w:author="ASUS" w:date="2019-09-26T11:21:00Z">
              <w:rPr/>
            </w:rPrChange>
          </w:rPr>
          <w:delText>Untuk memfasilitasi komunikasi, membuat</w:delText>
        </w:r>
        <w:r w:rsidRPr="007A1A4A" w:rsidDel="00B2072A">
          <w:rPr>
            <w:rFonts w:ascii="Times New Roman" w:hAnsi="Times New Roman" w:cs="Times New Roman"/>
            <w:sz w:val="24"/>
            <w:szCs w:val="24"/>
            <w:lang w:val="en-US"/>
            <w:rPrChange w:id="158" w:author="ASUS" w:date="2019-09-26T11:21:00Z">
              <w:rPr>
                <w:lang w:val="en-US"/>
              </w:rPr>
            </w:rPrChange>
          </w:rPr>
          <w:delText xml:space="preserve"> </w:delText>
        </w:r>
        <w:r w:rsidRPr="007A1A4A" w:rsidDel="00B2072A">
          <w:rPr>
            <w:rFonts w:ascii="Times New Roman" w:hAnsi="Times New Roman" w:cs="Times New Roman"/>
            <w:sz w:val="24"/>
            <w:szCs w:val="24"/>
            <w:rPrChange w:id="159" w:author="ASUS" w:date="2019-09-26T11:21:00Z">
              <w:rPr/>
            </w:rPrChange>
          </w:rPr>
          <w:delText>lebih cepat, lebih jelas dan persuasif.</w:delText>
        </w:r>
      </w:del>
      <w:ins w:id="160" w:author="ASUS" w:date="2019-09-25T00:40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61" w:author="ASUS" w:date="2019-09-26T11:21:00Z">
              <w:rPr>
                <w:lang w:val="en-US"/>
              </w:rPr>
            </w:rPrChange>
          </w:rPr>
          <w:t xml:space="preserve"> </w:t>
        </w:r>
        <w:proofErr w:type="spellStart"/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62" w:author="ASUS" w:date="2019-09-26T11:21:00Z">
              <w:rPr>
                <w:lang w:val="en-US"/>
              </w:rPr>
            </w:rPrChange>
          </w:rPr>
          <w:t>Provide</w:t>
        </w:r>
      </w:ins>
      <w:ins w:id="163" w:author="ASUS" w:date="2019-09-25T00:44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64" w:author="ASUS" w:date="2019-09-26T11:21:00Z">
              <w:rPr>
                <w:lang w:val="en-US"/>
              </w:rPr>
            </w:rPrChange>
          </w:rPr>
          <w:t>’s</w:t>
        </w:r>
      </w:ins>
      <w:proofErr w:type="spellEnd"/>
      <w:ins w:id="165" w:author="ASUS" w:date="2019-09-25T00:40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66" w:author="ASUS" w:date="2019-09-26T11:21:00Z">
              <w:rPr>
                <w:lang w:val="en-US"/>
              </w:rPr>
            </w:rPrChange>
          </w:rPr>
          <w:t xml:space="preserve"> </w:t>
        </w:r>
      </w:ins>
      <w:ins w:id="167" w:author="ASUS" w:date="2019-09-25T00:42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68" w:author="ASUS" w:date="2019-09-26T11:21:00Z">
              <w:rPr>
                <w:lang w:val="en-US"/>
              </w:rPr>
            </w:rPrChange>
          </w:rPr>
          <w:t>persuas</w:t>
        </w:r>
      </w:ins>
      <w:ins w:id="169" w:author="ASUS" w:date="2019-09-25T00:44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70" w:author="ASUS" w:date="2019-09-26T11:21:00Z">
              <w:rPr>
                <w:lang w:val="en-US"/>
              </w:rPr>
            </w:rPrChange>
          </w:rPr>
          <w:t xml:space="preserve">ive, </w:t>
        </w:r>
      </w:ins>
      <w:ins w:id="171" w:author="ASUS" w:date="2019-09-25T00:41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72" w:author="ASUS" w:date="2019-09-26T11:21:00Z">
              <w:rPr>
                <w:lang w:val="en-US"/>
              </w:rPr>
            </w:rPrChange>
          </w:rPr>
          <w:t>clear</w:t>
        </w:r>
      </w:ins>
      <w:ins w:id="173" w:author="ASUS" w:date="2019-09-25T00:44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74" w:author="ASUS" w:date="2019-09-26T11:21:00Z">
              <w:rPr>
                <w:lang w:val="en-US"/>
              </w:rPr>
            </w:rPrChange>
          </w:rPr>
          <w:t>,</w:t>
        </w:r>
      </w:ins>
      <w:ins w:id="175" w:author="ASUS" w:date="2019-09-25T00:41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76" w:author="ASUS" w:date="2019-09-26T11:21:00Z">
              <w:rPr>
                <w:lang w:val="en-US"/>
              </w:rPr>
            </w:rPrChange>
          </w:rPr>
          <w:t xml:space="preserve"> and </w:t>
        </w:r>
      </w:ins>
      <w:ins w:id="177" w:author="ASUS" w:date="2019-09-25T00:40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78" w:author="ASUS" w:date="2019-09-26T11:21:00Z">
              <w:rPr>
                <w:lang w:val="en-US"/>
              </w:rPr>
            </w:rPrChange>
          </w:rPr>
          <w:t xml:space="preserve">fast </w:t>
        </w:r>
      </w:ins>
      <w:ins w:id="179" w:author="ASUS" w:date="2019-09-25T00:41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80" w:author="ASUS" w:date="2019-09-26T11:21:00Z">
              <w:rPr>
                <w:lang w:val="en-US"/>
              </w:rPr>
            </w:rPrChange>
          </w:rPr>
          <w:t>communication</w:t>
        </w:r>
      </w:ins>
      <w:ins w:id="181" w:author="ASUS" w:date="2019-09-25T00:40:00Z">
        <w:r w:rsidR="00B2072A" w:rsidRPr="007A1A4A">
          <w:rPr>
            <w:rFonts w:ascii="Times New Roman" w:hAnsi="Times New Roman" w:cs="Times New Roman"/>
            <w:sz w:val="24"/>
            <w:szCs w:val="24"/>
            <w:lang w:val="en-US"/>
            <w:rPrChange w:id="182" w:author="ASUS" w:date="2019-09-26T11:21:00Z">
              <w:rPr>
                <w:lang w:val="en-US"/>
              </w:rPr>
            </w:rPrChange>
          </w:rPr>
          <w:t xml:space="preserve"> </w:t>
        </w:r>
      </w:ins>
    </w:p>
    <w:p w:rsidR="002B7592" w:rsidRPr="007A1A4A" w:rsidRDefault="002B7592" w:rsidP="00033C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  <w:rPrChange w:id="183" w:author="ASUS" w:date="2019-09-26T11:21:00Z">
            <w:rPr>
              <w:lang w:val="en-US"/>
            </w:rPr>
          </w:rPrChange>
        </w:rPr>
      </w:pPr>
      <w:del w:id="184" w:author="ASUS" w:date="2019-09-25T00:45:00Z">
        <w:r w:rsidRPr="007A1A4A" w:rsidDel="00B2072A">
          <w:rPr>
            <w:rFonts w:ascii="Times New Roman" w:hAnsi="Times New Roman" w:cs="Times New Roman"/>
            <w:sz w:val="24"/>
            <w:szCs w:val="24"/>
            <w:rPrChange w:id="185" w:author="ASUS" w:date="2019-09-26T11:21:00Z">
              <w:rPr/>
            </w:rPrChange>
          </w:rPr>
          <w:delText>Untuk memungkinkan komunikasi dimana</w:delText>
        </w:r>
        <w:r w:rsidRPr="007A1A4A" w:rsidDel="00B2072A">
          <w:rPr>
            <w:rFonts w:ascii="Times New Roman" w:hAnsi="Times New Roman" w:cs="Times New Roman"/>
            <w:sz w:val="24"/>
            <w:szCs w:val="24"/>
            <w:lang w:val="en-US"/>
            <w:rPrChange w:id="186" w:author="ASUS" w:date="2019-09-26T11:21:00Z">
              <w:rPr>
                <w:lang w:val="en-US"/>
              </w:rPr>
            </w:rPrChange>
          </w:rPr>
          <w:delText xml:space="preserve"> </w:delText>
        </w:r>
        <w:r w:rsidRPr="007A1A4A" w:rsidDel="00B2072A">
          <w:rPr>
            <w:rFonts w:ascii="Times New Roman" w:hAnsi="Times New Roman" w:cs="Times New Roman"/>
            <w:sz w:val="24"/>
            <w:szCs w:val="24"/>
            <w:rPrChange w:id="187" w:author="ASUS" w:date="2019-09-26T11:21:00Z">
              <w:rPr/>
            </w:rPrChange>
          </w:rPr>
          <w:delText>saja.</w:delText>
        </w:r>
      </w:del>
      <w:ins w:id="188" w:author="ASUS" w:date="2019-09-25T01:03:00Z">
        <w:r w:rsidR="003A4690" w:rsidRPr="007A1A4A">
          <w:rPr>
            <w:rFonts w:ascii="Times New Roman" w:hAnsi="Times New Roman" w:cs="Times New Roman"/>
            <w:sz w:val="24"/>
            <w:szCs w:val="24"/>
            <w:lang w:val="en-US"/>
            <w:rPrChange w:id="189" w:author="ASUS" w:date="2019-09-26T11:21:00Z">
              <w:rPr>
                <w:lang w:val="en-US"/>
              </w:rPr>
            </w:rPrChange>
          </w:rPr>
          <w:t>Made communication ac</w:t>
        </w:r>
      </w:ins>
      <w:ins w:id="190" w:author="ASUS" w:date="2019-09-25T01:32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191" w:author="ASUS" w:date="2019-09-26T11:21:00Z">
              <w:rPr>
                <w:lang w:val="en-US"/>
              </w:rPr>
            </w:rPrChange>
          </w:rPr>
          <w:t>c</w:t>
        </w:r>
      </w:ins>
      <w:ins w:id="192" w:author="ASUS" w:date="2019-09-25T01:03:00Z">
        <w:r w:rsidR="003A4690" w:rsidRPr="007A1A4A">
          <w:rPr>
            <w:rFonts w:ascii="Times New Roman" w:hAnsi="Times New Roman" w:cs="Times New Roman"/>
            <w:sz w:val="24"/>
            <w:szCs w:val="24"/>
            <w:lang w:val="en-US"/>
            <w:rPrChange w:id="193" w:author="ASUS" w:date="2019-09-26T11:21:00Z">
              <w:rPr>
                <w:lang w:val="en-US"/>
              </w:rPr>
            </w:rPrChange>
          </w:rPr>
          <w:t>es</w:t>
        </w:r>
      </w:ins>
      <w:ins w:id="194" w:author="ASUS" w:date="2019-09-25T01:32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195" w:author="ASUS" w:date="2019-09-26T11:21:00Z">
              <w:rPr>
                <w:lang w:val="en-US"/>
              </w:rPr>
            </w:rPrChange>
          </w:rPr>
          <w:t>s</w:t>
        </w:r>
      </w:ins>
      <w:ins w:id="196" w:author="ASUS" w:date="2019-09-25T01:03:00Z">
        <w:r w:rsidR="003A4690" w:rsidRPr="007A1A4A">
          <w:rPr>
            <w:rFonts w:ascii="Times New Roman" w:hAnsi="Times New Roman" w:cs="Times New Roman"/>
            <w:sz w:val="24"/>
            <w:szCs w:val="24"/>
            <w:lang w:val="en-US"/>
            <w:rPrChange w:id="197" w:author="ASUS" w:date="2019-09-26T11:21:00Z">
              <w:rPr>
                <w:lang w:val="en-US"/>
              </w:rPr>
            </w:rPrChange>
          </w:rPr>
          <w:t>ible</w:t>
        </w:r>
      </w:ins>
      <w:ins w:id="198" w:author="ASUS" w:date="2019-09-25T01:31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199" w:author="ASUS" w:date="2019-09-26T11:21:00Z">
              <w:rPr>
                <w:lang w:val="en-US"/>
              </w:rPr>
            </w:rPrChange>
          </w:rPr>
          <w:t xml:space="preserve"> from anywhere</w:t>
        </w:r>
      </w:ins>
      <w:ins w:id="200" w:author="ASUS" w:date="2019-09-25T01:03:00Z">
        <w:r w:rsidR="003A4690" w:rsidRPr="007A1A4A">
          <w:rPr>
            <w:rFonts w:ascii="Times New Roman" w:hAnsi="Times New Roman" w:cs="Times New Roman"/>
            <w:sz w:val="24"/>
            <w:szCs w:val="24"/>
            <w:lang w:val="en-US"/>
            <w:rPrChange w:id="201" w:author="ASUS" w:date="2019-09-26T11:21:00Z">
              <w:rPr>
                <w:lang w:val="en-US"/>
              </w:rPr>
            </w:rPrChange>
          </w:rPr>
          <w:t xml:space="preserve"> </w:t>
        </w:r>
      </w:ins>
    </w:p>
    <w:p w:rsidR="009A5327" w:rsidRPr="007A1A4A" w:rsidRDefault="002B7592" w:rsidP="00033C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rPrChange w:id="202" w:author="ASUS" w:date="2019-09-26T11:21:00Z">
            <w:rPr/>
          </w:rPrChange>
        </w:rPr>
      </w:pPr>
      <w:del w:id="203" w:author="ASUS" w:date="2019-09-25T01:32:00Z">
        <w:r w:rsidRPr="007A1A4A" w:rsidDel="00FF3D9F">
          <w:rPr>
            <w:rFonts w:ascii="Times New Roman" w:hAnsi="Times New Roman" w:cs="Times New Roman"/>
            <w:sz w:val="24"/>
            <w:szCs w:val="24"/>
            <w:rPrChange w:id="204" w:author="ASUS" w:date="2019-09-26T11:21:00Z">
              <w:rPr/>
            </w:rPrChange>
          </w:rPr>
          <w:delText>Untuk menghemat waktu dan biaya dalam</w:delText>
        </w:r>
        <w:r w:rsidRPr="007A1A4A" w:rsidDel="00FF3D9F">
          <w:rPr>
            <w:rFonts w:ascii="Times New Roman" w:hAnsi="Times New Roman" w:cs="Times New Roman"/>
            <w:sz w:val="24"/>
            <w:szCs w:val="24"/>
            <w:lang w:val="en-US"/>
            <w:rPrChange w:id="205" w:author="ASUS" w:date="2019-09-26T11:21:00Z">
              <w:rPr>
                <w:lang w:val="en-US"/>
              </w:rPr>
            </w:rPrChange>
          </w:rPr>
          <w:delText xml:space="preserve"> </w:delText>
        </w:r>
        <w:r w:rsidRPr="007A1A4A" w:rsidDel="00FF3D9F">
          <w:rPr>
            <w:rFonts w:ascii="Times New Roman" w:hAnsi="Times New Roman" w:cs="Times New Roman"/>
            <w:sz w:val="24"/>
            <w:szCs w:val="24"/>
            <w:rPrChange w:id="206" w:author="ASUS" w:date="2019-09-26T11:21:00Z">
              <w:rPr/>
            </w:rPrChange>
          </w:rPr>
          <w:delText>kolaborasi dan koordinasi kerja kelompok.</w:delText>
        </w:r>
      </w:del>
      <w:ins w:id="207" w:author="ASUS" w:date="2019-09-25T01:32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208" w:author="ASUS" w:date="2019-09-26T11:21:00Z">
              <w:rPr>
                <w:lang w:val="en-US"/>
              </w:rPr>
            </w:rPrChange>
          </w:rPr>
          <w:t>Saves time</w:t>
        </w:r>
      </w:ins>
      <w:ins w:id="209" w:author="ASUS" w:date="2019-09-25T01:35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210" w:author="ASUS" w:date="2019-09-26T11:21:00Z">
              <w:rPr>
                <w:lang w:val="en-US"/>
              </w:rPr>
            </w:rPrChange>
          </w:rPr>
          <w:t xml:space="preserve"> and money</w:t>
        </w:r>
      </w:ins>
      <w:ins w:id="211" w:author="ASUS" w:date="2019-09-25T01:32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212" w:author="ASUS" w:date="2019-09-26T11:21:00Z">
              <w:rPr>
                <w:lang w:val="en-US"/>
              </w:rPr>
            </w:rPrChange>
          </w:rPr>
          <w:t xml:space="preserve"> </w:t>
        </w:r>
      </w:ins>
      <w:ins w:id="213" w:author="ASUS" w:date="2019-09-25T01:35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214" w:author="ASUS" w:date="2019-09-26T11:21:00Z">
              <w:rPr>
                <w:lang w:val="en-US"/>
              </w:rPr>
            </w:rPrChange>
          </w:rPr>
          <w:t>when</w:t>
        </w:r>
      </w:ins>
      <w:ins w:id="215" w:author="ASUS" w:date="2019-09-25T01:32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216" w:author="ASUS" w:date="2019-09-26T11:21:00Z">
              <w:rPr>
                <w:lang w:val="en-US"/>
              </w:rPr>
            </w:rPrChange>
          </w:rPr>
          <w:t xml:space="preserve"> collaborating and </w:t>
        </w:r>
      </w:ins>
      <w:ins w:id="217" w:author="ASUS" w:date="2019-09-25T01:33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218" w:author="ASUS" w:date="2019-09-26T11:21:00Z">
              <w:rPr>
                <w:lang w:val="en-US"/>
              </w:rPr>
            </w:rPrChange>
          </w:rPr>
          <w:t>coordinating</w:t>
        </w:r>
      </w:ins>
      <w:ins w:id="219" w:author="ASUS" w:date="2019-09-25T01:32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220" w:author="ASUS" w:date="2019-09-26T11:21:00Z">
              <w:rPr>
                <w:lang w:val="en-US"/>
              </w:rPr>
            </w:rPrChange>
          </w:rPr>
          <w:t xml:space="preserve"> </w:t>
        </w:r>
      </w:ins>
      <w:ins w:id="221" w:author="ASUS" w:date="2019-09-25T01:34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222" w:author="ASUS" w:date="2019-09-26T11:21:00Z">
              <w:rPr>
                <w:lang w:val="en-US"/>
              </w:rPr>
            </w:rPrChange>
          </w:rPr>
          <w:t>during</w:t>
        </w:r>
      </w:ins>
      <w:ins w:id="223" w:author="ASUS" w:date="2019-09-25T01:32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224" w:author="ASUS" w:date="2019-09-26T11:21:00Z">
              <w:rPr>
                <w:lang w:val="en-US"/>
              </w:rPr>
            </w:rPrChange>
          </w:rPr>
          <w:t xml:space="preserve"> </w:t>
        </w:r>
      </w:ins>
      <w:ins w:id="225" w:author="ASUS" w:date="2019-09-25T01:34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226" w:author="ASUS" w:date="2019-09-26T11:21:00Z">
              <w:rPr>
                <w:lang w:val="en-US"/>
              </w:rPr>
            </w:rPrChange>
          </w:rPr>
          <w:t>group work</w:t>
        </w:r>
      </w:ins>
    </w:p>
    <w:p w:rsidR="002B7592" w:rsidRPr="007A1A4A" w:rsidRDefault="002B7592" w:rsidP="00033C71">
      <w:pPr>
        <w:jc w:val="both"/>
        <w:rPr>
          <w:rFonts w:ascii="Times New Roman" w:hAnsi="Times New Roman" w:cs="Times New Roman"/>
          <w:b/>
          <w:sz w:val="24"/>
          <w:szCs w:val="24"/>
          <w:lang w:val="en-US"/>
          <w:rPrChange w:id="227" w:author="ASUS" w:date="2019-09-26T11:21:00Z">
            <w:rPr>
              <w:b/>
              <w:lang w:val="en-US"/>
            </w:rPr>
          </w:rPrChange>
        </w:rPr>
      </w:pPr>
      <w:del w:id="228" w:author="ASUS" w:date="2019-09-26T12:28:00Z">
        <w:r w:rsidRPr="007A1A4A" w:rsidDel="004F20A2">
          <w:rPr>
            <w:rFonts w:ascii="Times New Roman" w:hAnsi="Times New Roman" w:cs="Times New Roman"/>
            <w:b/>
            <w:sz w:val="24"/>
            <w:szCs w:val="24"/>
            <w:lang w:val="en-US"/>
            <w:rPrChange w:id="229" w:author="ASUS" w:date="2019-09-26T11:21:00Z">
              <w:rPr>
                <w:b/>
                <w:lang w:val="en-US"/>
              </w:rPr>
            </w:rPrChange>
          </w:rPr>
          <w:delText>Metode penelitian</w:delText>
        </w:r>
      </w:del>
      <w:proofErr w:type="spellStart"/>
      <w:ins w:id="230" w:author="ASUS" w:date="2019-09-26T12:28:00Z">
        <w:r w:rsidR="004F20A2">
          <w:rPr>
            <w:rFonts w:ascii="Times New Roman" w:hAnsi="Times New Roman" w:cs="Times New Roman"/>
            <w:b/>
            <w:sz w:val="24"/>
            <w:szCs w:val="24"/>
            <w:lang w:val="en-US"/>
          </w:rPr>
          <w:t>Reasarch</w:t>
        </w:r>
        <w:proofErr w:type="spellEnd"/>
        <w:r w:rsidR="004F20A2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 methods</w:t>
        </w:r>
      </w:ins>
    </w:p>
    <w:p w:rsidR="002B7592" w:rsidRPr="007A1A4A" w:rsidRDefault="002B7592" w:rsidP="00033C71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231" w:author="ASUS" w:date="2019-09-26T11:21:00Z">
            <w:rPr>
              <w:lang w:val="en-US"/>
            </w:rPr>
          </w:rPrChange>
        </w:rPr>
      </w:pPr>
      <w:r w:rsidRPr="007A1A4A">
        <w:rPr>
          <w:rFonts w:ascii="Times New Roman" w:hAnsi="Times New Roman" w:cs="Times New Roman"/>
          <w:sz w:val="24"/>
          <w:szCs w:val="24"/>
          <w:lang w:val="en-US"/>
          <w:rPrChange w:id="232" w:author="ASUS" w:date="2019-09-26T11:21:00Z">
            <w:rPr>
              <w:lang w:val="en-US"/>
            </w:rPr>
          </w:rPrChange>
        </w:rPr>
        <w:t xml:space="preserve">a. </w:t>
      </w:r>
      <w:del w:id="233" w:author="ASUS" w:date="2019-09-25T01:37:00Z">
        <w:r w:rsidRPr="007A1A4A" w:rsidDel="00FF3D9F">
          <w:rPr>
            <w:rFonts w:ascii="Times New Roman" w:hAnsi="Times New Roman" w:cs="Times New Roman"/>
            <w:sz w:val="24"/>
            <w:szCs w:val="24"/>
            <w:lang w:val="en-US"/>
            <w:rPrChange w:id="234" w:author="ASUS" w:date="2019-09-26T11:21:00Z">
              <w:rPr>
                <w:lang w:val="en-US"/>
              </w:rPr>
            </w:rPrChange>
          </w:rPr>
          <w:delText>P</w:delText>
        </w:r>
        <w:r w:rsidR="00AD122A" w:rsidRPr="007A1A4A" w:rsidDel="00FF3D9F">
          <w:rPr>
            <w:rFonts w:ascii="Times New Roman" w:hAnsi="Times New Roman" w:cs="Times New Roman"/>
            <w:sz w:val="24"/>
            <w:szCs w:val="24"/>
            <w:lang w:val="en-US"/>
            <w:rPrChange w:id="235" w:author="ASUS" w:date="2019-09-26T11:21:00Z">
              <w:rPr>
                <w:lang w:val="en-US"/>
              </w:rPr>
            </w:rPrChange>
          </w:rPr>
          <w:delText>engumpulan data</w:delText>
        </w:r>
      </w:del>
      <w:ins w:id="236" w:author="ASUS" w:date="2019-09-25T01:37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237" w:author="ASUS" w:date="2019-09-26T11:21:00Z">
              <w:rPr>
                <w:lang w:val="en-US"/>
              </w:rPr>
            </w:rPrChange>
          </w:rPr>
          <w:t xml:space="preserve">Data collection </w:t>
        </w:r>
      </w:ins>
    </w:p>
    <w:p w:rsidR="00AD122A" w:rsidRPr="007A1A4A" w:rsidRDefault="00AD122A" w:rsidP="00033C71">
      <w:pPr>
        <w:jc w:val="both"/>
        <w:rPr>
          <w:rFonts w:ascii="Times New Roman" w:hAnsi="Times New Roman" w:cs="Times New Roman"/>
          <w:sz w:val="24"/>
          <w:szCs w:val="24"/>
          <w:rPrChange w:id="238" w:author="ASUS" w:date="2019-09-26T11:21:00Z">
            <w:rPr/>
          </w:rPrChange>
        </w:rPr>
      </w:pPr>
      <w:del w:id="239" w:author="ASUS" w:date="2019-09-26T09:12:00Z">
        <w:r w:rsidRPr="007A1A4A" w:rsidDel="00591A6C">
          <w:rPr>
            <w:rFonts w:ascii="Times New Roman" w:hAnsi="Times New Roman" w:cs="Times New Roman"/>
            <w:sz w:val="24"/>
            <w:szCs w:val="24"/>
            <w:lang w:val="en-US"/>
            <w:rPrChange w:id="240" w:author="ASUS" w:date="2019-09-26T11:21:00Z">
              <w:rPr>
                <w:lang w:val="en-US"/>
              </w:rPr>
            </w:rPrChange>
          </w:rPr>
          <w:delText>Data kualitatif studi lapangan dillakukan dengan cara observasi proses inisiasi</w:delText>
        </w:r>
      </w:del>
      <w:ins w:id="241" w:author="ASUS" w:date="2019-09-26T09:12:00Z">
        <w:r w:rsidR="00591A6C" w:rsidRPr="007A1A4A">
          <w:rPr>
            <w:rFonts w:ascii="Times New Roman" w:hAnsi="Times New Roman" w:cs="Times New Roman"/>
            <w:sz w:val="24"/>
            <w:szCs w:val="24"/>
            <w:lang w:val="en-US"/>
            <w:rPrChange w:id="242" w:author="ASUS" w:date="2019-09-26T11:21:00Z">
              <w:rPr>
                <w:lang w:val="en-US"/>
              </w:rPr>
            </w:rPrChange>
          </w:rPr>
          <w:t>Qualitative data in</w:t>
        </w:r>
      </w:ins>
      <w:ins w:id="243" w:author="ASUS" w:date="2019-09-26T09:13:00Z">
        <w:r w:rsidR="00591A6C" w:rsidRPr="007A1A4A">
          <w:rPr>
            <w:rFonts w:ascii="Times New Roman" w:hAnsi="Times New Roman" w:cs="Times New Roman"/>
            <w:sz w:val="24"/>
            <w:szCs w:val="24"/>
            <w:lang w:val="en-US"/>
            <w:rPrChange w:id="244" w:author="ASUS" w:date="2019-09-26T11:21:00Z">
              <w:rPr>
                <w:lang w:val="en-US"/>
              </w:rPr>
            </w:rPrChange>
          </w:rPr>
          <w:t xml:space="preserve"> </w:t>
        </w:r>
      </w:ins>
      <w:ins w:id="245" w:author="ASUS" w:date="2019-09-26T09:12:00Z">
        <w:r w:rsidR="00591A6C" w:rsidRPr="007A1A4A">
          <w:rPr>
            <w:rFonts w:ascii="Times New Roman" w:hAnsi="Times New Roman" w:cs="Times New Roman"/>
            <w:sz w:val="24"/>
            <w:szCs w:val="24"/>
            <w:lang w:val="en-US"/>
            <w:rPrChange w:id="246" w:author="ASUS" w:date="2019-09-26T11:21:00Z">
              <w:rPr>
                <w:lang w:val="en-US"/>
              </w:rPr>
            </w:rPrChange>
          </w:rPr>
          <w:t xml:space="preserve">the field study is </w:t>
        </w:r>
      </w:ins>
      <w:ins w:id="247" w:author="ASUS" w:date="2019-09-26T09:23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248" w:author="ASUS" w:date="2019-09-26T11:21:00Z">
              <w:rPr>
                <w:lang w:val="en-US"/>
              </w:rPr>
            </w:rPrChange>
          </w:rPr>
          <w:t>executed</w:t>
        </w:r>
      </w:ins>
      <w:ins w:id="249" w:author="ASUS" w:date="2019-09-26T09:12:00Z">
        <w:r w:rsidR="00591A6C" w:rsidRPr="007A1A4A">
          <w:rPr>
            <w:rFonts w:ascii="Times New Roman" w:hAnsi="Times New Roman" w:cs="Times New Roman"/>
            <w:sz w:val="24"/>
            <w:szCs w:val="24"/>
            <w:lang w:val="en-US"/>
            <w:rPrChange w:id="250" w:author="ASUS" w:date="2019-09-26T11:21:00Z">
              <w:rPr>
                <w:lang w:val="en-US"/>
              </w:rPr>
            </w:rPrChange>
          </w:rPr>
          <w:t xml:space="preserve"> by observing the initiation process</w:t>
        </w:r>
      </w:ins>
      <w:r w:rsidRPr="007A1A4A">
        <w:rPr>
          <w:rFonts w:ascii="Times New Roman" w:hAnsi="Times New Roman" w:cs="Times New Roman"/>
          <w:sz w:val="24"/>
          <w:szCs w:val="24"/>
          <w:lang w:val="en-US"/>
          <w:rPrChange w:id="251" w:author="ASUS" w:date="2019-09-26T11:21:00Z">
            <w:rPr>
              <w:lang w:val="en-US"/>
            </w:rPr>
          </w:rPrChange>
        </w:rPr>
        <w:t xml:space="preserve">, </w:t>
      </w:r>
      <w:del w:id="252" w:author="ASUS" w:date="2019-09-26T09:13:00Z">
        <w:r w:rsidRPr="007A1A4A" w:rsidDel="00591A6C">
          <w:rPr>
            <w:rFonts w:ascii="Times New Roman" w:hAnsi="Times New Roman" w:cs="Times New Roman"/>
            <w:sz w:val="24"/>
            <w:szCs w:val="24"/>
            <w:lang w:val="en-US"/>
            <w:rPrChange w:id="253" w:author="ASUS" w:date="2019-09-26T11:21:00Z">
              <w:rPr>
                <w:lang w:val="en-US"/>
              </w:rPr>
            </w:rPrChange>
          </w:rPr>
          <w:delText>perencanaan</w:delText>
        </w:r>
      </w:del>
      <w:proofErr w:type="spellStart"/>
      <w:ins w:id="254" w:author="ASUS" w:date="2019-09-26T09:13:00Z">
        <w:r w:rsidR="00591A6C" w:rsidRPr="007A1A4A">
          <w:rPr>
            <w:rFonts w:ascii="Times New Roman" w:hAnsi="Times New Roman" w:cs="Times New Roman"/>
            <w:sz w:val="24"/>
            <w:szCs w:val="24"/>
            <w:lang w:val="en-US"/>
            <w:rPrChange w:id="255" w:author="ASUS" w:date="2019-09-26T11:21:00Z">
              <w:rPr>
                <w:lang w:val="en-US"/>
              </w:rPr>
            </w:rPrChange>
          </w:rPr>
          <w:t>planing</w:t>
        </w:r>
      </w:ins>
      <w:proofErr w:type="spellEnd"/>
      <w:r w:rsidRPr="007A1A4A">
        <w:rPr>
          <w:rFonts w:ascii="Times New Roman" w:hAnsi="Times New Roman" w:cs="Times New Roman"/>
          <w:sz w:val="24"/>
          <w:szCs w:val="24"/>
          <w:lang w:val="en-US"/>
          <w:rPrChange w:id="256" w:author="ASUS" w:date="2019-09-26T11:21:00Z">
            <w:rPr>
              <w:lang w:val="en-US"/>
            </w:rPr>
          </w:rPrChange>
        </w:rPr>
        <w:t xml:space="preserve">, </w:t>
      </w:r>
      <w:del w:id="257" w:author="ASUS" w:date="2019-09-26T09:13:00Z">
        <w:r w:rsidRPr="007A1A4A" w:rsidDel="00591A6C">
          <w:rPr>
            <w:rFonts w:ascii="Times New Roman" w:hAnsi="Times New Roman" w:cs="Times New Roman"/>
            <w:sz w:val="24"/>
            <w:szCs w:val="24"/>
            <w:lang w:val="en-US"/>
            <w:rPrChange w:id="258" w:author="ASUS" w:date="2019-09-26T11:21:00Z">
              <w:rPr>
                <w:lang w:val="en-US"/>
              </w:rPr>
            </w:rPrChange>
          </w:rPr>
          <w:delText>eksekusi</w:delText>
        </w:r>
      </w:del>
      <w:ins w:id="259" w:author="ASUS" w:date="2019-09-26T09:13:00Z">
        <w:r w:rsidR="00591A6C" w:rsidRPr="007A1A4A">
          <w:rPr>
            <w:rFonts w:ascii="Times New Roman" w:hAnsi="Times New Roman" w:cs="Times New Roman"/>
            <w:sz w:val="24"/>
            <w:szCs w:val="24"/>
            <w:lang w:val="en-US"/>
            <w:rPrChange w:id="260" w:author="ASUS" w:date="2019-09-26T11:21:00Z">
              <w:rPr>
                <w:lang w:val="en-US"/>
              </w:rPr>
            </w:rPrChange>
          </w:rPr>
          <w:t>execution</w:t>
        </w:r>
      </w:ins>
      <w:r w:rsidRPr="007A1A4A">
        <w:rPr>
          <w:rFonts w:ascii="Times New Roman" w:hAnsi="Times New Roman" w:cs="Times New Roman"/>
          <w:sz w:val="24"/>
          <w:szCs w:val="24"/>
          <w:lang w:val="en-US"/>
          <w:rPrChange w:id="261" w:author="ASUS" w:date="2019-09-26T11:21:00Z">
            <w:rPr>
              <w:lang w:val="en-US"/>
            </w:rPr>
          </w:rPrChange>
        </w:rPr>
        <w:t xml:space="preserve">, </w:t>
      </w:r>
      <w:del w:id="262" w:author="ASUS" w:date="2019-09-26T09:14:00Z">
        <w:r w:rsidRPr="007A1A4A" w:rsidDel="00591A6C">
          <w:rPr>
            <w:rFonts w:ascii="Times New Roman" w:hAnsi="Times New Roman" w:cs="Times New Roman"/>
            <w:sz w:val="24"/>
            <w:szCs w:val="24"/>
            <w:lang w:val="en-US"/>
            <w:rPrChange w:id="263" w:author="ASUS" w:date="2019-09-26T11:21:00Z">
              <w:rPr>
                <w:lang w:val="en-US"/>
              </w:rPr>
            </w:rPrChange>
          </w:rPr>
          <w:delText>dan penyelesaian proyek</w:delText>
        </w:r>
      </w:del>
      <w:ins w:id="264" w:author="ASUS" w:date="2019-09-26T09:14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265" w:author="ASUS" w:date="2019-09-26T11:21:00Z">
              <w:rPr>
                <w:lang w:val="en-US"/>
              </w:rPr>
            </w:rPrChange>
          </w:rPr>
          <w:t xml:space="preserve">and the closing of </w:t>
        </w:r>
      </w:ins>
      <w:ins w:id="266" w:author="ASUS" w:date="2019-09-26T09:30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267" w:author="ASUS" w:date="2019-09-26T11:21:00Z">
              <w:rPr>
                <w:lang w:val="en-US"/>
              </w:rPr>
            </w:rPrChange>
          </w:rPr>
          <w:t>the</w:t>
        </w:r>
      </w:ins>
      <w:ins w:id="268" w:author="ASUS" w:date="2019-09-26T09:14:00Z">
        <w:r w:rsidR="00591A6C" w:rsidRPr="007A1A4A">
          <w:rPr>
            <w:rFonts w:ascii="Times New Roman" w:hAnsi="Times New Roman" w:cs="Times New Roman"/>
            <w:sz w:val="24"/>
            <w:szCs w:val="24"/>
            <w:lang w:val="en-US"/>
            <w:rPrChange w:id="269" w:author="ASUS" w:date="2019-09-26T11:21:00Z">
              <w:rPr>
                <w:lang w:val="en-US"/>
              </w:rPr>
            </w:rPrChange>
          </w:rPr>
          <w:t xml:space="preserve"> </w:t>
        </w:r>
        <w:proofErr w:type="spellStart"/>
        <w:r w:rsidR="00591A6C" w:rsidRPr="007A1A4A">
          <w:rPr>
            <w:rFonts w:ascii="Times New Roman" w:hAnsi="Times New Roman" w:cs="Times New Roman"/>
            <w:sz w:val="24"/>
            <w:szCs w:val="24"/>
            <w:lang w:val="en-US"/>
            <w:rPrChange w:id="270" w:author="ASUS" w:date="2019-09-26T11:21:00Z">
              <w:rPr>
                <w:lang w:val="en-US"/>
              </w:rPr>
            </w:rPrChange>
          </w:rPr>
          <w:t>project</w:t>
        </w:r>
      </w:ins>
      <w:r w:rsidRPr="007A1A4A">
        <w:rPr>
          <w:rFonts w:ascii="Times New Roman" w:hAnsi="Times New Roman" w:cs="Times New Roman"/>
          <w:sz w:val="24"/>
          <w:szCs w:val="24"/>
          <w:lang w:val="en-US"/>
          <w:rPrChange w:id="271" w:author="ASUS" w:date="2019-09-26T11:21:00Z">
            <w:rPr>
              <w:lang w:val="en-US"/>
            </w:rPr>
          </w:rPrChange>
        </w:rPr>
        <w:t>.</w:t>
      </w:r>
      <w:del w:id="272" w:author="ASUS" w:date="2019-09-26T09:22:00Z">
        <w:r w:rsidRPr="007A1A4A" w:rsidDel="00D75310">
          <w:rPr>
            <w:rFonts w:ascii="Times New Roman" w:hAnsi="Times New Roman" w:cs="Times New Roman"/>
            <w:sz w:val="24"/>
            <w:szCs w:val="24"/>
            <w:lang w:val="en-US"/>
            <w:rPrChange w:id="273" w:author="ASUS" w:date="2019-09-26T11:21:00Z">
              <w:rPr>
                <w:lang w:val="en-US"/>
              </w:rPr>
            </w:rPrChange>
          </w:rPr>
          <w:delText xml:space="preserve"> Studi literatur dilakukan </w:delText>
        </w:r>
        <w:r w:rsidRPr="007A1A4A" w:rsidDel="00D75310">
          <w:rPr>
            <w:rFonts w:ascii="Times New Roman" w:hAnsi="Times New Roman" w:cs="Times New Roman"/>
            <w:sz w:val="24"/>
            <w:szCs w:val="24"/>
            <w:rPrChange w:id="274" w:author="ASUS" w:date="2019-09-26T11:21:00Z">
              <w:rPr/>
            </w:rPrChange>
          </w:rPr>
          <w:delText>pada penelitian yang disusun oleh Nicholas (2012); Nistor dan</w:delText>
        </w:r>
        <w:r w:rsidRPr="007A1A4A" w:rsidDel="00D75310">
          <w:rPr>
            <w:rFonts w:ascii="Times New Roman" w:hAnsi="Times New Roman" w:cs="Times New Roman"/>
            <w:sz w:val="24"/>
            <w:szCs w:val="24"/>
            <w:lang w:val="en-US"/>
            <w:rPrChange w:id="275" w:author="ASUS" w:date="2019-09-26T11:21:00Z">
              <w:rPr>
                <w:lang w:val="en-US"/>
              </w:rPr>
            </w:rPrChange>
          </w:rPr>
          <w:delText xml:space="preserve"> </w:delText>
        </w:r>
        <w:r w:rsidRPr="007A1A4A" w:rsidDel="00D75310">
          <w:rPr>
            <w:rFonts w:ascii="Times New Roman" w:hAnsi="Times New Roman" w:cs="Times New Roman"/>
            <w:sz w:val="24"/>
            <w:szCs w:val="24"/>
            <w:rPrChange w:id="276" w:author="ASUS" w:date="2019-09-26T11:21:00Z">
              <w:rPr/>
            </w:rPrChange>
          </w:rPr>
          <w:delText>Nistor (tahun?).</w:delText>
        </w:r>
        <w:r w:rsidRPr="007A1A4A" w:rsidDel="00D75310">
          <w:rPr>
            <w:rFonts w:ascii="Times New Roman" w:hAnsi="Times New Roman" w:cs="Times New Roman"/>
            <w:sz w:val="24"/>
            <w:szCs w:val="24"/>
            <w:lang w:val="en-US"/>
            <w:rPrChange w:id="277" w:author="ASUS" w:date="2019-09-26T11:21:00Z">
              <w:rPr>
                <w:lang w:val="en-US"/>
              </w:rPr>
            </w:rPrChange>
          </w:rPr>
          <w:delText xml:space="preserve"> </w:delText>
        </w:r>
      </w:del>
      <w:ins w:id="278" w:author="ASUS" w:date="2019-09-26T09:24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279" w:author="ASUS" w:date="2019-09-26T11:21:00Z">
              <w:rPr>
                <w:lang w:val="en-US"/>
              </w:rPr>
            </w:rPrChange>
          </w:rPr>
          <w:t>Nicholas</w:t>
        </w:r>
      </w:ins>
      <w:ins w:id="280" w:author="ASUS" w:date="2019-09-26T09:25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281" w:author="ASUS" w:date="2019-09-26T11:21:00Z">
              <w:rPr>
                <w:lang w:val="en-US"/>
              </w:rPr>
            </w:rPrChange>
          </w:rPr>
          <w:t>’s</w:t>
        </w:r>
      </w:ins>
      <w:proofErr w:type="spellEnd"/>
      <w:ins w:id="282" w:author="ASUS" w:date="2019-09-26T09:24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283" w:author="ASUS" w:date="2019-09-26T11:21:00Z">
              <w:rPr>
                <w:lang w:val="en-US"/>
              </w:rPr>
            </w:rPrChange>
          </w:rPr>
          <w:t xml:space="preserve"> </w:t>
        </w:r>
      </w:ins>
      <w:ins w:id="284" w:author="ASUS" w:date="2019-09-26T09:25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285" w:author="ASUS" w:date="2019-09-26T11:21:00Z">
              <w:rPr>
                <w:lang w:val="en-US"/>
              </w:rPr>
            </w:rPrChange>
          </w:rPr>
          <w:t>l</w:t>
        </w:r>
      </w:ins>
      <w:ins w:id="286" w:author="ASUS" w:date="2019-09-26T09:22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287" w:author="ASUS" w:date="2019-09-26T11:21:00Z">
              <w:rPr>
                <w:lang w:val="en-US"/>
              </w:rPr>
            </w:rPrChange>
          </w:rPr>
          <w:t xml:space="preserve">iterature study </w:t>
        </w:r>
      </w:ins>
      <w:ins w:id="288" w:author="ASUS" w:date="2019-09-26T09:23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289" w:author="ASUS" w:date="2019-09-26T11:21:00Z">
              <w:rPr>
                <w:lang w:val="en-US"/>
              </w:rPr>
            </w:rPrChange>
          </w:rPr>
          <w:t xml:space="preserve">was executed </w:t>
        </w:r>
      </w:ins>
      <w:ins w:id="290" w:author="ASUS" w:date="2019-09-26T09:24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291" w:author="ASUS" w:date="2019-09-26T11:21:00Z">
              <w:rPr>
                <w:lang w:val="en-US"/>
              </w:rPr>
            </w:rPrChange>
          </w:rPr>
          <w:t xml:space="preserve">in a </w:t>
        </w:r>
        <w:proofErr w:type="gramStart"/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292" w:author="ASUS" w:date="2019-09-26T11:21:00Z">
              <w:rPr>
                <w:lang w:val="en-US"/>
              </w:rPr>
            </w:rPrChange>
          </w:rPr>
          <w:t>research</w:t>
        </w:r>
      </w:ins>
      <w:ins w:id="293" w:author="ASUS" w:date="2019-09-26T09:25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294" w:author="ASUS" w:date="2019-09-26T11:21:00Z">
              <w:rPr>
                <w:lang w:val="en-US"/>
              </w:rPr>
            </w:rPrChange>
          </w:rPr>
          <w:t>(</w:t>
        </w:r>
        <w:proofErr w:type="gramEnd"/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295" w:author="ASUS" w:date="2019-09-26T11:21:00Z">
              <w:rPr>
                <w:lang w:val="en-US"/>
              </w:rPr>
            </w:rPrChange>
          </w:rPr>
          <w:t>2012);</w:t>
        </w:r>
      </w:ins>
      <w:ins w:id="296" w:author="ASUS" w:date="2019-09-26T09:26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297" w:author="ASUS" w:date="2019-09-26T11:21:00Z">
              <w:rPr>
                <w:lang w:val="en-US"/>
              </w:rPr>
            </w:rPrChange>
          </w:rPr>
          <w:t xml:space="preserve">and </w:t>
        </w:r>
      </w:ins>
      <w:proofErr w:type="spellStart"/>
      <w:ins w:id="298" w:author="ASUS" w:date="2019-09-26T09:27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299" w:author="ASUS" w:date="2019-09-26T11:21:00Z">
              <w:rPr>
                <w:lang w:val="en-US"/>
              </w:rPr>
            </w:rPrChange>
          </w:rPr>
          <w:t>Ni</w:t>
        </w:r>
      </w:ins>
      <w:ins w:id="300" w:author="ASUS" w:date="2019-09-26T09:26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301" w:author="ASUS" w:date="2019-09-26T11:21:00Z">
              <w:rPr>
                <w:lang w:val="en-US"/>
              </w:rPr>
            </w:rPrChange>
          </w:rPr>
          <w:t>stor</w:t>
        </w:r>
      </w:ins>
      <w:proofErr w:type="spellEnd"/>
      <w:ins w:id="302" w:author="ASUS" w:date="2019-09-26T09:27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303" w:author="ASUS" w:date="2019-09-26T11:21:00Z">
              <w:rPr>
                <w:lang w:val="en-US"/>
              </w:rPr>
            </w:rPrChange>
          </w:rPr>
          <w:t xml:space="preserve"> on (?).</w:t>
        </w:r>
      </w:ins>
      <w:ins w:id="304" w:author="ASUS" w:date="2019-09-26T09:24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305" w:author="ASUS" w:date="2019-09-26T11:21:00Z">
              <w:rPr>
                <w:lang w:val="en-US"/>
              </w:rPr>
            </w:rPrChange>
          </w:rPr>
          <w:t xml:space="preserve"> </w:t>
        </w:r>
      </w:ins>
      <w:del w:id="306" w:author="ASUS" w:date="2019-09-26T09:28:00Z">
        <w:r w:rsidRPr="007A1A4A" w:rsidDel="00D75310">
          <w:rPr>
            <w:rFonts w:ascii="Times New Roman" w:hAnsi="Times New Roman" w:cs="Times New Roman"/>
            <w:sz w:val="24"/>
            <w:szCs w:val="24"/>
            <w:lang w:val="en-US"/>
            <w:rPrChange w:id="307" w:author="ASUS" w:date="2019-09-26T11:21:00Z">
              <w:rPr>
                <w:lang w:val="en-US"/>
              </w:rPr>
            </w:rPrChange>
          </w:rPr>
          <w:delText xml:space="preserve">Juga dliakukan wawancara </w:delText>
        </w:r>
        <w:r w:rsidRPr="007A1A4A" w:rsidDel="00D75310">
          <w:rPr>
            <w:rFonts w:ascii="Times New Roman" w:hAnsi="Times New Roman" w:cs="Times New Roman"/>
            <w:sz w:val="24"/>
            <w:szCs w:val="24"/>
            <w:rPrChange w:id="308" w:author="ASUS" w:date="2019-09-26T11:21:00Z">
              <w:rPr/>
            </w:rPrChange>
          </w:rPr>
          <w:delText>dengan Manajer Proyek</w:delText>
        </w:r>
        <w:r w:rsidR="006D0956" w:rsidRPr="007A1A4A" w:rsidDel="00D75310">
          <w:rPr>
            <w:rFonts w:ascii="Times New Roman" w:hAnsi="Times New Roman" w:cs="Times New Roman"/>
            <w:sz w:val="24"/>
            <w:szCs w:val="24"/>
            <w:lang w:val="en-US"/>
            <w:rPrChange w:id="309" w:author="ASUS" w:date="2019-09-26T11:21:00Z">
              <w:rPr>
                <w:lang w:val="en-US"/>
              </w:rPr>
            </w:rPrChange>
          </w:rPr>
          <w:delText xml:space="preserve"> </w:delText>
        </w:r>
        <w:r w:rsidRPr="007A1A4A" w:rsidDel="00D75310">
          <w:rPr>
            <w:rFonts w:ascii="Times New Roman" w:hAnsi="Times New Roman" w:cs="Times New Roman"/>
            <w:sz w:val="24"/>
            <w:szCs w:val="24"/>
            <w:rPrChange w:id="310" w:author="ASUS" w:date="2019-09-26T11:21:00Z">
              <w:rPr/>
            </w:rPrChange>
          </w:rPr>
          <w:delText xml:space="preserve">divisi Web di Montazze Studio Malang </w:delText>
        </w:r>
        <w:r w:rsidR="006D0956" w:rsidRPr="007A1A4A" w:rsidDel="00D75310">
          <w:rPr>
            <w:rFonts w:ascii="Times New Roman" w:hAnsi="Times New Roman" w:cs="Times New Roman"/>
            <w:sz w:val="24"/>
            <w:szCs w:val="24"/>
            <w:rPrChange w:id="311" w:author="ASUS" w:date="2019-09-26T11:21:00Z">
              <w:rPr/>
            </w:rPrChange>
          </w:rPr>
          <w:delText>untuk</w:delText>
        </w:r>
        <w:r w:rsidR="006D0956" w:rsidRPr="007A1A4A" w:rsidDel="00D75310">
          <w:rPr>
            <w:rFonts w:ascii="Times New Roman" w:hAnsi="Times New Roman" w:cs="Times New Roman"/>
            <w:sz w:val="24"/>
            <w:szCs w:val="24"/>
            <w:lang w:val="en-US"/>
            <w:rPrChange w:id="312" w:author="ASUS" w:date="2019-09-26T11:21:00Z">
              <w:rPr>
                <w:lang w:val="en-US"/>
              </w:rPr>
            </w:rPrChange>
          </w:rPr>
          <w:delText xml:space="preserve"> </w:delText>
        </w:r>
        <w:r w:rsidRPr="007A1A4A" w:rsidDel="00D75310">
          <w:rPr>
            <w:rFonts w:ascii="Times New Roman" w:hAnsi="Times New Roman" w:cs="Times New Roman"/>
            <w:sz w:val="24"/>
            <w:szCs w:val="24"/>
            <w:rPrChange w:id="313" w:author="ASUS" w:date="2019-09-26T11:21:00Z">
              <w:rPr/>
            </w:rPrChange>
          </w:rPr>
          <w:delText>mengeta</w:delText>
        </w:r>
        <w:r w:rsidR="006D0956" w:rsidRPr="007A1A4A" w:rsidDel="00D75310">
          <w:rPr>
            <w:rFonts w:ascii="Times New Roman" w:hAnsi="Times New Roman" w:cs="Times New Roman"/>
            <w:sz w:val="24"/>
            <w:szCs w:val="24"/>
            <w:rPrChange w:id="314" w:author="ASUS" w:date="2019-09-26T11:21:00Z">
              <w:rPr/>
            </w:rPrChange>
          </w:rPr>
          <w:delText xml:space="preserve">hui menejemen proyek </w:delText>
        </w:r>
        <w:r w:rsidRPr="007A1A4A" w:rsidDel="00D75310">
          <w:rPr>
            <w:rFonts w:ascii="Times New Roman" w:hAnsi="Times New Roman" w:cs="Times New Roman"/>
            <w:sz w:val="24"/>
            <w:szCs w:val="24"/>
            <w:rPrChange w:id="315" w:author="ASUS" w:date="2019-09-26T11:21:00Z">
              <w:rPr/>
            </w:rPrChange>
          </w:rPr>
          <w:delText>di tempat tersebut</w:delText>
        </w:r>
      </w:del>
      <w:ins w:id="316" w:author="ASUS" w:date="2019-09-26T09:28:00Z"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317" w:author="ASUS" w:date="2019-09-26T11:21:00Z">
              <w:rPr>
                <w:lang w:val="en-US"/>
              </w:rPr>
            </w:rPrChange>
          </w:rPr>
          <w:t xml:space="preserve">The </w:t>
        </w:r>
      </w:ins>
      <w:ins w:id="318" w:author="ASUS" w:date="2019-09-26T10:07:00Z"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319" w:author="ASUS" w:date="2019-09-26T11:21:00Z">
              <w:rPr>
                <w:lang w:val="en-US"/>
              </w:rPr>
            </w:rPrChange>
          </w:rPr>
          <w:t>M</w:t>
        </w:r>
      </w:ins>
      <w:ins w:id="320" w:author="ASUS" w:date="2019-09-26T09:28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321" w:author="ASUS" w:date="2019-09-26T11:21:00Z">
              <w:rPr>
                <w:lang w:val="en-US"/>
              </w:rPr>
            </w:rPrChange>
          </w:rPr>
          <w:t>alang</w:t>
        </w:r>
      </w:ins>
      <w:ins w:id="322" w:author="ASUS" w:date="2019-09-26T09:32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323" w:author="ASUS" w:date="2019-09-26T11:21:00Z">
              <w:rPr>
                <w:lang w:val="en-US"/>
              </w:rPr>
            </w:rPrChange>
          </w:rPr>
          <w:t xml:space="preserve"> </w:t>
        </w:r>
        <w:proofErr w:type="spellStart"/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324" w:author="ASUS" w:date="2019-09-26T11:21:00Z">
              <w:rPr>
                <w:lang w:val="en-US"/>
              </w:rPr>
            </w:rPrChange>
          </w:rPr>
          <w:t>Monta</w:t>
        </w:r>
      </w:ins>
      <w:ins w:id="325" w:author="ASUS" w:date="2019-09-26T10:07:00Z"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326" w:author="ASUS" w:date="2019-09-26T11:21:00Z">
              <w:rPr>
                <w:lang w:val="en-US"/>
              </w:rPr>
            </w:rPrChange>
          </w:rPr>
          <w:t>z</w:t>
        </w:r>
      </w:ins>
      <w:ins w:id="327" w:author="ASUS" w:date="2019-09-26T09:32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328" w:author="ASUS" w:date="2019-09-26T11:21:00Z">
              <w:rPr>
                <w:lang w:val="en-US"/>
              </w:rPr>
            </w:rPrChange>
          </w:rPr>
          <w:t>ze</w:t>
        </w:r>
        <w:proofErr w:type="spellEnd"/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329" w:author="ASUS" w:date="2019-09-26T11:21:00Z">
              <w:rPr>
                <w:lang w:val="en-US"/>
              </w:rPr>
            </w:rPrChange>
          </w:rPr>
          <w:t xml:space="preserve"> Studio</w:t>
        </w:r>
      </w:ins>
      <w:ins w:id="330" w:author="ASUS" w:date="2019-09-26T09:34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331" w:author="ASUS" w:date="2019-09-26T11:21:00Z">
              <w:rPr>
                <w:lang w:val="en-US"/>
              </w:rPr>
            </w:rPrChange>
          </w:rPr>
          <w:t>,</w:t>
        </w:r>
      </w:ins>
      <w:ins w:id="332" w:author="ASUS" w:date="2019-09-26T09:28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333" w:author="ASUS" w:date="2019-09-26T11:21:00Z">
              <w:rPr>
                <w:lang w:val="en-US"/>
              </w:rPr>
            </w:rPrChange>
          </w:rPr>
          <w:t xml:space="preserve"> web division</w:t>
        </w:r>
      </w:ins>
      <w:ins w:id="334" w:author="ASUS" w:date="2019-09-26T09:33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335" w:author="ASUS" w:date="2019-09-26T11:21:00Z">
              <w:rPr>
                <w:lang w:val="en-US"/>
              </w:rPr>
            </w:rPrChange>
          </w:rPr>
          <w:t>’s</w:t>
        </w:r>
      </w:ins>
      <w:ins w:id="336" w:author="ASUS" w:date="2019-09-26T09:28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337" w:author="ASUS" w:date="2019-09-26T11:21:00Z">
              <w:rPr>
                <w:lang w:val="en-US"/>
              </w:rPr>
            </w:rPrChange>
          </w:rPr>
          <w:t xml:space="preserve"> </w:t>
        </w:r>
      </w:ins>
      <w:ins w:id="338" w:author="ASUS" w:date="2019-09-26T09:29:00Z">
        <w:r w:rsidR="00D75310" w:rsidRPr="007A1A4A">
          <w:rPr>
            <w:rFonts w:ascii="Times New Roman" w:hAnsi="Times New Roman" w:cs="Times New Roman"/>
            <w:sz w:val="24"/>
            <w:szCs w:val="24"/>
            <w:lang w:val="en-US"/>
            <w:rPrChange w:id="339" w:author="ASUS" w:date="2019-09-26T11:21:00Z">
              <w:rPr>
                <w:lang w:val="en-US"/>
              </w:rPr>
            </w:rPrChange>
          </w:rPr>
          <w:t xml:space="preserve">project manager was </w:t>
        </w:r>
      </w:ins>
      <w:ins w:id="340" w:author="ASUS" w:date="2019-09-26T09:30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341" w:author="ASUS" w:date="2019-09-26T11:21:00Z">
              <w:rPr>
                <w:lang w:val="en-US"/>
              </w:rPr>
            </w:rPrChange>
          </w:rPr>
          <w:t xml:space="preserve">interviewed with the hope of understanding the practices that goes </w:t>
        </w:r>
        <w:proofErr w:type="gramStart"/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342" w:author="ASUS" w:date="2019-09-26T11:21:00Z">
              <w:rPr>
                <w:lang w:val="en-US"/>
              </w:rPr>
            </w:rPrChange>
          </w:rPr>
          <w:t>into</w:t>
        </w:r>
      </w:ins>
      <w:ins w:id="343" w:author="ASUS" w:date="2019-09-26T09:32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344" w:author="ASUS" w:date="2019-09-26T11:21:00Z">
              <w:rPr>
                <w:lang w:val="en-US"/>
              </w:rPr>
            </w:rPrChange>
          </w:rPr>
          <w:t xml:space="preserve"> </w:t>
        </w:r>
      </w:ins>
      <w:ins w:id="345" w:author="ASUS" w:date="2019-09-26T09:30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346" w:author="ASUS" w:date="2019-09-26T11:21:00Z">
              <w:rPr>
                <w:lang w:val="en-US"/>
              </w:rPr>
            </w:rPrChange>
          </w:rPr>
          <w:t xml:space="preserve"> </w:t>
        </w:r>
      </w:ins>
      <w:ins w:id="347" w:author="ASUS" w:date="2019-09-26T09:33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348" w:author="ASUS" w:date="2019-09-26T11:21:00Z">
              <w:rPr>
                <w:lang w:val="en-US"/>
              </w:rPr>
            </w:rPrChange>
          </w:rPr>
          <w:t>project</w:t>
        </w:r>
        <w:proofErr w:type="gramEnd"/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349" w:author="ASUS" w:date="2019-09-26T11:21:00Z">
              <w:rPr>
                <w:lang w:val="en-US"/>
              </w:rPr>
            </w:rPrChange>
          </w:rPr>
          <w:t xml:space="preserve"> </w:t>
        </w:r>
      </w:ins>
      <w:ins w:id="350" w:author="ASUS" w:date="2019-09-26T09:34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351" w:author="ASUS" w:date="2019-09-26T11:21:00Z">
              <w:rPr>
                <w:lang w:val="en-US"/>
              </w:rPr>
            </w:rPrChange>
          </w:rPr>
          <w:t>management in the studio</w:t>
        </w:r>
      </w:ins>
      <w:r w:rsidRPr="007A1A4A">
        <w:rPr>
          <w:rFonts w:ascii="Times New Roman" w:hAnsi="Times New Roman" w:cs="Times New Roman"/>
          <w:sz w:val="24"/>
          <w:szCs w:val="24"/>
          <w:rPrChange w:id="352" w:author="ASUS" w:date="2019-09-26T11:21:00Z">
            <w:rPr/>
          </w:rPrChange>
        </w:rPr>
        <w:t>.</w:t>
      </w:r>
    </w:p>
    <w:p w:rsidR="006D0956" w:rsidRPr="007A1A4A" w:rsidRDefault="006D0956" w:rsidP="00033C71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353" w:author="ASUS" w:date="2019-09-26T11:21:00Z">
            <w:rPr>
              <w:lang w:val="en-US"/>
            </w:rPr>
          </w:rPrChange>
        </w:rPr>
      </w:pPr>
      <w:r w:rsidRPr="007A1A4A">
        <w:rPr>
          <w:rFonts w:ascii="Times New Roman" w:hAnsi="Times New Roman" w:cs="Times New Roman"/>
          <w:sz w:val="24"/>
          <w:szCs w:val="24"/>
          <w:lang w:val="en-US"/>
          <w:rPrChange w:id="354" w:author="ASUS" w:date="2019-09-26T11:21:00Z">
            <w:rPr>
              <w:lang w:val="en-US"/>
            </w:rPr>
          </w:rPrChange>
        </w:rPr>
        <w:t xml:space="preserve">b. </w:t>
      </w:r>
      <w:del w:id="355" w:author="ASUS" w:date="2019-09-25T01:39:00Z">
        <w:r w:rsidRPr="007A1A4A" w:rsidDel="00FF3D9F">
          <w:rPr>
            <w:rFonts w:ascii="Times New Roman" w:hAnsi="Times New Roman" w:cs="Times New Roman"/>
            <w:sz w:val="24"/>
            <w:szCs w:val="24"/>
            <w:lang w:val="en-US"/>
            <w:rPrChange w:id="356" w:author="ASUS" w:date="2019-09-26T11:21:00Z">
              <w:rPr>
                <w:lang w:val="en-US"/>
              </w:rPr>
            </w:rPrChange>
          </w:rPr>
          <w:delText>Perencanaan sistem</w:delText>
        </w:r>
      </w:del>
      <w:ins w:id="357" w:author="ASUS" w:date="2019-09-25T01:39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358" w:author="ASUS" w:date="2019-09-26T11:21:00Z">
              <w:rPr>
                <w:lang w:val="en-US"/>
              </w:rPr>
            </w:rPrChange>
          </w:rPr>
          <w:t xml:space="preserve">System design </w:t>
        </w:r>
      </w:ins>
    </w:p>
    <w:p w:rsidR="006D0956" w:rsidRPr="007A1A4A" w:rsidRDefault="006D0956" w:rsidP="00033C71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359" w:author="ASUS" w:date="2019-09-26T11:21:00Z">
            <w:rPr>
              <w:lang w:val="en-US"/>
            </w:rPr>
          </w:rPrChange>
        </w:rPr>
      </w:pPr>
      <w:del w:id="360" w:author="ASUS" w:date="2019-09-25T01:40:00Z">
        <w:r w:rsidRPr="007A1A4A" w:rsidDel="00FF3D9F">
          <w:rPr>
            <w:rFonts w:ascii="Times New Roman" w:hAnsi="Times New Roman" w:cs="Times New Roman"/>
            <w:sz w:val="24"/>
            <w:szCs w:val="24"/>
            <w:lang w:val="en-US"/>
            <w:rPrChange w:id="361" w:author="ASUS" w:date="2019-09-26T11:21:00Z">
              <w:rPr>
                <w:lang w:val="en-US"/>
              </w:rPr>
            </w:rPrChange>
          </w:rPr>
          <w:delText xml:space="preserve">Data yang diperoleh dibuat </w:delText>
        </w:r>
        <w:r w:rsidRPr="007A1A4A" w:rsidDel="00FF3D9F">
          <w:rPr>
            <w:rFonts w:ascii="Times New Roman" w:hAnsi="Times New Roman" w:cs="Times New Roman"/>
            <w:sz w:val="24"/>
            <w:szCs w:val="24"/>
            <w:rPrChange w:id="362" w:author="ASUS" w:date="2019-09-26T11:21:00Z">
              <w:rPr/>
            </w:rPrChange>
          </w:rPr>
          <w:delText xml:space="preserve">menjadi </w:delText>
        </w:r>
        <w:r w:rsidRPr="007A1A4A" w:rsidDel="00FF3D9F">
          <w:rPr>
            <w:rFonts w:ascii="Times New Roman" w:hAnsi="Times New Roman" w:cs="Times New Roman"/>
            <w:i/>
            <w:sz w:val="24"/>
            <w:szCs w:val="24"/>
            <w:rPrChange w:id="363" w:author="ASUS" w:date="2019-09-26T11:21:00Z">
              <w:rPr>
                <w:i/>
              </w:rPr>
            </w:rPrChange>
          </w:rPr>
          <w:delText>Entity Relational Diagram (ERD)</w:delText>
        </w:r>
        <w:r w:rsidRPr="007A1A4A" w:rsidDel="00FF3D9F">
          <w:rPr>
            <w:rFonts w:ascii="Times New Roman" w:hAnsi="Times New Roman" w:cs="Times New Roman"/>
            <w:sz w:val="24"/>
            <w:szCs w:val="24"/>
            <w:rPrChange w:id="364" w:author="ASUS" w:date="2019-09-26T11:21:00Z">
              <w:rPr/>
            </w:rPrChange>
          </w:rPr>
          <w:delText>.</w:delText>
        </w:r>
      </w:del>
      <w:proofErr w:type="spellStart"/>
      <w:ins w:id="365" w:author="ASUS" w:date="2019-09-25T01:40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366" w:author="ASUS" w:date="2019-09-26T11:21:00Z">
              <w:rPr>
                <w:lang w:val="en-US"/>
              </w:rPr>
            </w:rPrChange>
          </w:rPr>
          <w:t>Gatherd</w:t>
        </w:r>
        <w:proofErr w:type="spellEnd"/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367" w:author="ASUS" w:date="2019-09-26T11:21:00Z">
              <w:rPr>
                <w:lang w:val="en-US"/>
              </w:rPr>
            </w:rPrChange>
          </w:rPr>
          <w:t xml:space="preserve"> data will be processed into an </w:t>
        </w:r>
      </w:ins>
      <w:ins w:id="368" w:author="ASUS" w:date="2019-09-25T01:41:00Z">
        <w:r w:rsidR="00FF3D9F" w:rsidRPr="007A1A4A">
          <w:rPr>
            <w:rFonts w:ascii="Times New Roman" w:hAnsi="Times New Roman" w:cs="Times New Roman"/>
            <w:i/>
            <w:sz w:val="24"/>
            <w:szCs w:val="24"/>
            <w:lang w:val="en-US"/>
            <w:rPrChange w:id="369" w:author="ASUS" w:date="2019-09-26T11:21:00Z">
              <w:rPr>
                <w:i/>
                <w:lang w:val="en-US"/>
              </w:rPr>
            </w:rPrChange>
          </w:rPr>
          <w:t>E</w:t>
        </w:r>
      </w:ins>
      <w:ins w:id="370" w:author="ASUS" w:date="2019-09-25T01:40:00Z">
        <w:r w:rsidR="00FF3D9F" w:rsidRPr="007A1A4A">
          <w:rPr>
            <w:rFonts w:ascii="Times New Roman" w:hAnsi="Times New Roman" w:cs="Times New Roman"/>
            <w:i/>
            <w:sz w:val="24"/>
            <w:szCs w:val="24"/>
            <w:lang w:val="en-US"/>
            <w:rPrChange w:id="371" w:author="ASUS" w:date="2019-09-26T11:21:00Z">
              <w:rPr>
                <w:i/>
                <w:lang w:val="en-US"/>
              </w:rPr>
            </w:rPrChange>
          </w:rPr>
          <w:t xml:space="preserve">ntity </w:t>
        </w:r>
      </w:ins>
      <w:ins w:id="372" w:author="ASUS" w:date="2019-09-25T01:41:00Z">
        <w:r w:rsidR="00FF3D9F" w:rsidRPr="007A1A4A">
          <w:rPr>
            <w:rFonts w:ascii="Times New Roman" w:hAnsi="Times New Roman" w:cs="Times New Roman"/>
            <w:i/>
            <w:sz w:val="24"/>
            <w:szCs w:val="24"/>
            <w:lang w:val="en-US"/>
            <w:rPrChange w:id="373" w:author="ASUS" w:date="2019-09-26T11:21:00Z">
              <w:rPr>
                <w:i/>
                <w:lang w:val="en-US"/>
              </w:rPr>
            </w:rPrChange>
          </w:rPr>
          <w:t>R</w:t>
        </w:r>
      </w:ins>
      <w:ins w:id="374" w:author="ASUS" w:date="2019-09-25T01:40:00Z">
        <w:r w:rsidR="00FF3D9F" w:rsidRPr="007A1A4A">
          <w:rPr>
            <w:rFonts w:ascii="Times New Roman" w:hAnsi="Times New Roman" w:cs="Times New Roman"/>
            <w:i/>
            <w:sz w:val="24"/>
            <w:szCs w:val="24"/>
            <w:lang w:val="en-US"/>
            <w:rPrChange w:id="375" w:author="ASUS" w:date="2019-09-26T11:21:00Z">
              <w:rPr>
                <w:i/>
                <w:lang w:val="en-US"/>
              </w:rPr>
            </w:rPrChange>
          </w:rPr>
          <w:t xml:space="preserve">elational </w:t>
        </w:r>
      </w:ins>
      <w:ins w:id="376" w:author="ASUS" w:date="2019-09-25T01:41:00Z">
        <w:r w:rsidR="00FF3D9F" w:rsidRPr="007A1A4A">
          <w:rPr>
            <w:rFonts w:ascii="Times New Roman" w:hAnsi="Times New Roman" w:cs="Times New Roman"/>
            <w:i/>
            <w:sz w:val="24"/>
            <w:szCs w:val="24"/>
            <w:lang w:val="en-US"/>
            <w:rPrChange w:id="377" w:author="ASUS" w:date="2019-09-26T11:21:00Z">
              <w:rPr>
                <w:i/>
                <w:lang w:val="en-US"/>
              </w:rPr>
            </w:rPrChange>
          </w:rPr>
          <w:t>D</w:t>
        </w:r>
      </w:ins>
      <w:ins w:id="378" w:author="ASUS" w:date="2019-09-25T01:40:00Z">
        <w:r w:rsidR="00FF3D9F" w:rsidRPr="007A1A4A">
          <w:rPr>
            <w:rFonts w:ascii="Times New Roman" w:hAnsi="Times New Roman" w:cs="Times New Roman"/>
            <w:i/>
            <w:sz w:val="24"/>
            <w:szCs w:val="24"/>
            <w:lang w:val="en-US"/>
            <w:rPrChange w:id="379" w:author="ASUS" w:date="2019-09-26T11:21:00Z">
              <w:rPr>
                <w:lang w:val="en-US"/>
              </w:rPr>
            </w:rPrChange>
          </w:rPr>
          <w:t>iagram</w:t>
        </w:r>
      </w:ins>
      <w:ins w:id="380" w:author="ASUS" w:date="2019-09-26T09:36:00Z">
        <w:r w:rsidR="000F5115" w:rsidRPr="007A1A4A">
          <w:rPr>
            <w:rFonts w:ascii="Times New Roman" w:hAnsi="Times New Roman" w:cs="Times New Roman"/>
            <w:i/>
            <w:sz w:val="24"/>
            <w:szCs w:val="24"/>
            <w:lang w:val="en-US"/>
            <w:rPrChange w:id="381" w:author="ASUS" w:date="2019-09-26T11:21:00Z">
              <w:rPr>
                <w:i/>
                <w:lang w:val="en-US"/>
              </w:rPr>
            </w:rPrChange>
          </w:rPr>
          <w:t>(ERD)</w:t>
        </w:r>
      </w:ins>
      <w:ins w:id="382" w:author="ASUS" w:date="2019-09-26T09:38:00Z">
        <w:r w:rsidR="000F5115" w:rsidRPr="007A1A4A">
          <w:rPr>
            <w:rFonts w:ascii="Times New Roman" w:hAnsi="Times New Roman" w:cs="Times New Roman"/>
            <w:i/>
            <w:sz w:val="24"/>
            <w:szCs w:val="24"/>
            <w:lang w:val="en-US"/>
            <w:rPrChange w:id="383" w:author="ASUS" w:date="2019-09-26T11:21:00Z">
              <w:rPr>
                <w:i/>
                <w:lang w:val="en-US"/>
              </w:rPr>
            </w:rPrChange>
          </w:rPr>
          <w:t>,</w:t>
        </w:r>
      </w:ins>
      <w:ins w:id="384" w:author="ASUS" w:date="2019-09-25T01:40:00Z">
        <w:r w:rsidR="00FF3D9F" w:rsidRPr="007A1A4A">
          <w:rPr>
            <w:rFonts w:ascii="Times New Roman" w:hAnsi="Times New Roman" w:cs="Times New Roman"/>
            <w:sz w:val="24"/>
            <w:szCs w:val="24"/>
            <w:lang w:val="en-US"/>
            <w:rPrChange w:id="385" w:author="ASUS" w:date="2019-09-26T11:21:00Z">
              <w:rPr>
                <w:lang w:val="en-US"/>
              </w:rPr>
            </w:rPrChange>
          </w:rPr>
          <w:t xml:space="preserve"> </w:t>
        </w:r>
      </w:ins>
      <w:r w:rsidRPr="007A1A4A">
        <w:rPr>
          <w:rFonts w:ascii="Times New Roman" w:hAnsi="Times New Roman" w:cs="Times New Roman"/>
          <w:sz w:val="24"/>
          <w:szCs w:val="24"/>
          <w:lang w:val="en-US"/>
          <w:rPrChange w:id="386" w:author="ASUS" w:date="2019-09-26T11:21:00Z">
            <w:rPr>
              <w:lang w:val="en-US"/>
            </w:rPr>
          </w:rPrChange>
        </w:rPr>
        <w:t xml:space="preserve"> </w:t>
      </w:r>
      <w:del w:id="387" w:author="ASUS" w:date="2019-09-26T09:36:00Z">
        <w:r w:rsidRPr="007A1A4A" w:rsidDel="000F5115">
          <w:rPr>
            <w:rFonts w:ascii="Times New Roman" w:hAnsi="Times New Roman" w:cs="Times New Roman"/>
            <w:sz w:val="24"/>
            <w:szCs w:val="24"/>
            <w:lang w:val="en-US"/>
            <w:rPrChange w:id="388" w:author="ASUS" w:date="2019-09-26T11:21:00Z">
              <w:rPr>
                <w:lang w:val="en-US"/>
              </w:rPr>
            </w:rPrChange>
          </w:rPr>
          <w:delText xml:space="preserve">Kemudian dibuat menjadi </w:delText>
        </w:r>
        <w:r w:rsidRPr="007A1A4A" w:rsidDel="000F5115">
          <w:rPr>
            <w:rFonts w:ascii="Times New Roman" w:hAnsi="Times New Roman" w:cs="Times New Roman"/>
            <w:sz w:val="24"/>
            <w:szCs w:val="24"/>
            <w:lang w:val="en-US"/>
            <w:rPrChange w:id="389" w:author="ASUS" w:date="2019-09-26T11:21:00Z">
              <w:rPr>
                <w:lang w:val="en-US"/>
              </w:rPr>
            </w:rPrChange>
          </w:rPr>
          <w:lastRenderedPageBreak/>
          <w:delText xml:space="preserve">fitur-fitur yang </w:delText>
        </w:r>
        <w:r w:rsidRPr="007A1A4A" w:rsidDel="000F5115">
          <w:rPr>
            <w:rFonts w:ascii="Times New Roman" w:hAnsi="Times New Roman" w:cs="Times New Roman"/>
            <w:sz w:val="24"/>
            <w:szCs w:val="24"/>
            <w:rPrChange w:id="390" w:author="ASUS" w:date="2019-09-26T11:21:00Z">
              <w:rPr/>
            </w:rPrChange>
          </w:rPr>
          <w:delText xml:space="preserve">meliputi </w:delText>
        </w:r>
        <w:r w:rsidRPr="007A1A4A" w:rsidDel="000F5115">
          <w:rPr>
            <w:rFonts w:ascii="Times New Roman" w:hAnsi="Times New Roman" w:cs="Times New Roman"/>
            <w:i/>
            <w:sz w:val="24"/>
            <w:szCs w:val="24"/>
            <w:rPrChange w:id="391" w:author="ASUS" w:date="2019-09-26T11:21:00Z">
              <w:rPr>
                <w:i/>
              </w:rPr>
            </w:rPrChange>
          </w:rPr>
          <w:delText>Work Breakdown System (WBS)</w:delText>
        </w:r>
        <w:r w:rsidRPr="007A1A4A" w:rsidDel="000F5115">
          <w:rPr>
            <w:rFonts w:ascii="Times New Roman" w:hAnsi="Times New Roman" w:cs="Times New Roman"/>
            <w:sz w:val="24"/>
            <w:szCs w:val="24"/>
            <w:lang w:val="en-US"/>
            <w:rPrChange w:id="392" w:author="ASUS" w:date="2019-09-26T11:21:00Z">
              <w:rPr>
                <w:lang w:val="en-US"/>
              </w:rPr>
            </w:rPrChange>
          </w:rPr>
          <w:delText xml:space="preserve"> untuk </w:delText>
        </w:r>
        <w:r w:rsidRPr="007A1A4A" w:rsidDel="000F5115">
          <w:rPr>
            <w:rFonts w:ascii="Times New Roman" w:hAnsi="Times New Roman" w:cs="Times New Roman"/>
            <w:sz w:val="24"/>
            <w:szCs w:val="24"/>
            <w:rPrChange w:id="393" w:author="ASUS" w:date="2019-09-26T11:21:00Z">
              <w:rPr/>
            </w:rPrChange>
          </w:rPr>
          <w:delText>menggambarkan semua jenis data yang diproses</w:delText>
        </w:r>
        <w:r w:rsidRPr="007A1A4A" w:rsidDel="000F5115">
          <w:rPr>
            <w:rFonts w:ascii="Times New Roman" w:hAnsi="Times New Roman" w:cs="Times New Roman"/>
            <w:sz w:val="24"/>
            <w:szCs w:val="24"/>
            <w:lang w:val="en-US"/>
            <w:rPrChange w:id="394" w:author="ASUS" w:date="2019-09-26T11:21:00Z">
              <w:rPr>
                <w:lang w:val="en-US"/>
              </w:rPr>
            </w:rPrChange>
          </w:rPr>
          <w:delText xml:space="preserve"> </w:delText>
        </w:r>
        <w:r w:rsidRPr="007A1A4A" w:rsidDel="000F5115">
          <w:rPr>
            <w:rFonts w:ascii="Times New Roman" w:hAnsi="Times New Roman" w:cs="Times New Roman"/>
            <w:sz w:val="24"/>
            <w:szCs w:val="24"/>
            <w:rPrChange w:id="395" w:author="ASUS" w:date="2019-09-26T11:21:00Z">
              <w:rPr/>
            </w:rPrChange>
          </w:rPr>
          <w:delText>oleh sistem</w:delText>
        </w:r>
        <w:r w:rsidRPr="007A1A4A" w:rsidDel="000F5115">
          <w:rPr>
            <w:rFonts w:ascii="Times New Roman" w:hAnsi="Times New Roman" w:cs="Times New Roman"/>
            <w:sz w:val="24"/>
            <w:szCs w:val="24"/>
            <w:lang w:val="en-US"/>
            <w:rPrChange w:id="396" w:author="ASUS" w:date="2019-09-26T11:21:00Z">
              <w:rPr>
                <w:lang w:val="en-US"/>
              </w:rPr>
            </w:rPrChange>
          </w:rPr>
          <w:delText xml:space="preserve">, dan </w:delText>
        </w:r>
        <w:r w:rsidRPr="007A1A4A" w:rsidDel="000F5115">
          <w:rPr>
            <w:rFonts w:ascii="Times New Roman" w:hAnsi="Times New Roman" w:cs="Times New Roman"/>
            <w:i/>
            <w:sz w:val="24"/>
            <w:szCs w:val="24"/>
            <w:rPrChange w:id="397" w:author="ASUS" w:date="2019-09-26T11:21:00Z">
              <w:rPr>
                <w:i/>
              </w:rPr>
            </w:rPrChange>
          </w:rPr>
          <w:delText>use case</w:delText>
        </w:r>
        <w:r w:rsidRPr="007A1A4A" w:rsidDel="000F5115">
          <w:rPr>
            <w:rFonts w:ascii="Times New Roman" w:hAnsi="Times New Roman" w:cs="Times New Roman"/>
            <w:sz w:val="24"/>
            <w:szCs w:val="24"/>
            <w:lang w:val="en-US"/>
            <w:rPrChange w:id="398" w:author="ASUS" w:date="2019-09-26T11:21:00Z">
              <w:rPr>
                <w:lang w:val="en-US"/>
              </w:rPr>
            </w:rPrChange>
          </w:rPr>
          <w:delText xml:space="preserve"> untuk</w:delText>
        </w:r>
        <w:r w:rsidRPr="007A1A4A" w:rsidDel="000F5115">
          <w:rPr>
            <w:rFonts w:ascii="Times New Roman" w:hAnsi="Times New Roman" w:cs="Times New Roman"/>
            <w:sz w:val="24"/>
            <w:szCs w:val="24"/>
            <w:rPrChange w:id="399" w:author="ASUS" w:date="2019-09-26T11:21:00Z">
              <w:rPr/>
            </w:rPrChange>
          </w:rPr>
          <w:delText xml:space="preserve"> menggambarkan </w:delText>
        </w:r>
        <w:r w:rsidRPr="007A1A4A" w:rsidDel="000F5115">
          <w:rPr>
            <w:rFonts w:ascii="Times New Roman" w:hAnsi="Times New Roman" w:cs="Times New Roman"/>
            <w:i/>
            <w:sz w:val="24"/>
            <w:szCs w:val="24"/>
            <w:rPrChange w:id="400" w:author="ASUS" w:date="2019-09-26T11:21:00Z">
              <w:rPr>
                <w:i/>
              </w:rPr>
            </w:rPrChange>
          </w:rPr>
          <w:delText>user access</w:delText>
        </w:r>
        <w:r w:rsidRPr="007A1A4A" w:rsidDel="000F5115">
          <w:rPr>
            <w:rFonts w:ascii="Times New Roman" w:hAnsi="Times New Roman" w:cs="Times New Roman"/>
            <w:i/>
            <w:sz w:val="24"/>
            <w:szCs w:val="24"/>
            <w:lang w:val="en-US"/>
            <w:rPrChange w:id="401" w:author="ASUS" w:date="2019-09-26T11:21:00Z">
              <w:rPr>
                <w:i/>
                <w:lang w:val="en-US"/>
              </w:rPr>
            </w:rPrChange>
          </w:rPr>
          <w:delText xml:space="preserve"> </w:delText>
        </w:r>
        <w:r w:rsidRPr="007A1A4A" w:rsidDel="000F5115">
          <w:rPr>
            <w:rFonts w:ascii="Times New Roman" w:hAnsi="Times New Roman" w:cs="Times New Roman"/>
            <w:i/>
            <w:sz w:val="24"/>
            <w:szCs w:val="24"/>
            <w:rPrChange w:id="402" w:author="ASUS" w:date="2019-09-26T11:21:00Z">
              <w:rPr>
                <w:i/>
              </w:rPr>
            </w:rPrChange>
          </w:rPr>
          <w:delText>level</w:delText>
        </w:r>
        <w:r w:rsidRPr="007A1A4A" w:rsidDel="000F5115">
          <w:rPr>
            <w:rFonts w:ascii="Times New Roman" w:hAnsi="Times New Roman" w:cs="Times New Roman"/>
            <w:sz w:val="24"/>
            <w:szCs w:val="24"/>
            <w:lang w:val="en-US"/>
            <w:rPrChange w:id="403" w:author="ASUS" w:date="2019-09-26T11:21:00Z">
              <w:rPr>
                <w:lang w:val="en-US"/>
              </w:rPr>
            </w:rPrChange>
          </w:rPr>
          <w:delText>.</w:delText>
        </w:r>
      </w:del>
      <w:ins w:id="404" w:author="ASUS" w:date="2019-09-26T09:44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05" w:author="ASUS" w:date="2019-09-26T11:21:00Z">
              <w:rPr>
                <w:lang w:val="en-US"/>
              </w:rPr>
            </w:rPrChange>
          </w:rPr>
          <w:t>The data is t</w:t>
        </w:r>
      </w:ins>
      <w:ins w:id="406" w:author="ASUS" w:date="2019-09-26T09:36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407" w:author="ASUS" w:date="2019-09-26T11:21:00Z">
              <w:rPr>
                <w:lang w:val="en-US"/>
              </w:rPr>
            </w:rPrChange>
          </w:rPr>
          <w:t>hen made int</w:t>
        </w:r>
      </w:ins>
      <w:ins w:id="408" w:author="ASUS" w:date="2019-09-26T09:37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409" w:author="ASUS" w:date="2019-09-26T11:21:00Z">
              <w:rPr>
                <w:lang w:val="en-US"/>
              </w:rPr>
            </w:rPrChange>
          </w:rPr>
          <w:t>o</w:t>
        </w:r>
      </w:ins>
      <w:ins w:id="410" w:author="ASUS" w:date="2019-09-26T09:36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411" w:author="ASUS" w:date="2019-09-26T11:21:00Z">
              <w:rPr>
                <w:lang w:val="en-US"/>
              </w:rPr>
            </w:rPrChange>
          </w:rPr>
          <w:t xml:space="preserve"> features </w:t>
        </w:r>
      </w:ins>
      <w:ins w:id="412" w:author="ASUS" w:date="2019-09-26T09:38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413" w:author="ASUS" w:date="2019-09-26T11:21:00Z">
              <w:rPr>
                <w:lang w:val="en-US"/>
              </w:rPr>
            </w:rPrChange>
          </w:rPr>
          <w:t>that cover’s the Work Breakdown System</w:t>
        </w:r>
      </w:ins>
      <w:ins w:id="414" w:author="ASUS" w:date="2019-09-26T09:40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415" w:author="ASUS" w:date="2019-09-26T11:21:00Z">
              <w:rPr>
                <w:lang w:val="en-US"/>
              </w:rPr>
            </w:rPrChange>
          </w:rPr>
          <w:t>,</w:t>
        </w:r>
      </w:ins>
      <w:ins w:id="416" w:author="ASUS" w:date="2019-09-26T09:38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417" w:author="ASUS" w:date="2019-09-26T11:21:00Z">
              <w:rPr>
                <w:lang w:val="en-US"/>
              </w:rPr>
            </w:rPrChange>
          </w:rPr>
          <w:t xml:space="preserve"> w</w:t>
        </w:r>
      </w:ins>
      <w:ins w:id="418" w:author="ASUS" w:date="2019-09-26T09:40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419" w:author="ASUS" w:date="2019-09-26T11:21:00Z">
              <w:rPr>
                <w:lang w:val="en-US"/>
              </w:rPr>
            </w:rPrChange>
          </w:rPr>
          <w:t>h</w:t>
        </w:r>
      </w:ins>
      <w:ins w:id="420" w:author="ASUS" w:date="2019-09-26T09:38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421" w:author="ASUS" w:date="2019-09-26T11:21:00Z">
              <w:rPr>
                <w:lang w:val="en-US"/>
              </w:rPr>
            </w:rPrChange>
          </w:rPr>
          <w:t xml:space="preserve">ich will visualize </w:t>
        </w:r>
      </w:ins>
      <w:ins w:id="422" w:author="ASUS" w:date="2019-09-26T09:39:00Z">
        <w:r w:rsidR="000F5115" w:rsidRPr="007A1A4A">
          <w:rPr>
            <w:rFonts w:ascii="Times New Roman" w:hAnsi="Times New Roman" w:cs="Times New Roman"/>
            <w:sz w:val="24"/>
            <w:szCs w:val="24"/>
            <w:lang w:val="en-US"/>
            <w:rPrChange w:id="423" w:author="ASUS" w:date="2019-09-26T11:21:00Z">
              <w:rPr>
                <w:lang w:val="en-US"/>
              </w:rPr>
            </w:rPrChange>
          </w:rPr>
          <w:t>all data types tha</w:t>
        </w:r>
      </w:ins>
      <w:ins w:id="424" w:author="ASUS" w:date="2019-09-26T09:40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25" w:author="ASUS" w:date="2019-09-26T11:21:00Z">
              <w:rPr>
                <w:lang w:val="en-US"/>
              </w:rPr>
            </w:rPrChange>
          </w:rPr>
          <w:t>t is</w:t>
        </w:r>
      </w:ins>
      <w:ins w:id="426" w:author="ASUS" w:date="2019-09-26T09:41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27" w:author="ASUS" w:date="2019-09-26T11:21:00Z">
              <w:rPr>
                <w:lang w:val="en-US"/>
              </w:rPr>
            </w:rPrChange>
          </w:rPr>
          <w:t xml:space="preserve"> going to be processed </w:t>
        </w:r>
      </w:ins>
      <w:ins w:id="428" w:author="ASUS" w:date="2019-09-26T09:42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29" w:author="ASUS" w:date="2019-09-26T11:21:00Z">
              <w:rPr>
                <w:lang w:val="en-US"/>
              </w:rPr>
            </w:rPrChange>
          </w:rPr>
          <w:t xml:space="preserve">by the </w:t>
        </w:r>
        <w:proofErr w:type="spellStart"/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30" w:author="ASUS" w:date="2019-09-26T11:21:00Z">
              <w:rPr>
                <w:lang w:val="en-US"/>
              </w:rPr>
            </w:rPrChange>
          </w:rPr>
          <w:t>sytem</w:t>
        </w:r>
        <w:proofErr w:type="spellEnd"/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31" w:author="ASUS" w:date="2019-09-26T11:21:00Z">
              <w:rPr>
                <w:lang w:val="en-US"/>
              </w:rPr>
            </w:rPrChange>
          </w:rPr>
          <w:t>, and lastly Use Case Diagram which has the job of visualizing the</w:t>
        </w:r>
      </w:ins>
      <w:ins w:id="432" w:author="ASUS" w:date="2019-09-26T09:43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33" w:author="ASUS" w:date="2019-09-26T11:21:00Z">
              <w:rPr>
                <w:lang w:val="en-US"/>
              </w:rPr>
            </w:rPrChange>
          </w:rPr>
          <w:t xml:space="preserve"> </w:t>
        </w:r>
      </w:ins>
      <w:ins w:id="434" w:author="ASUS" w:date="2019-09-26T09:42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35" w:author="ASUS" w:date="2019-09-26T11:21:00Z">
              <w:rPr>
                <w:lang w:val="en-US"/>
              </w:rPr>
            </w:rPrChange>
          </w:rPr>
          <w:t>user</w:t>
        </w:r>
      </w:ins>
      <w:ins w:id="436" w:author="ASUS" w:date="2019-09-26T09:43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37" w:author="ASUS" w:date="2019-09-26T11:21:00Z">
              <w:rPr>
                <w:lang w:val="en-US"/>
              </w:rPr>
            </w:rPrChange>
          </w:rPr>
          <w:t xml:space="preserve"> </w:t>
        </w:r>
      </w:ins>
      <w:ins w:id="438" w:author="ASUS" w:date="2019-09-26T09:44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39" w:author="ASUS" w:date="2019-09-26T11:21:00Z">
              <w:rPr>
                <w:lang w:val="en-US"/>
              </w:rPr>
            </w:rPrChange>
          </w:rPr>
          <w:t xml:space="preserve">access </w:t>
        </w:r>
      </w:ins>
      <w:ins w:id="440" w:author="ASUS" w:date="2019-09-26T09:43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41" w:author="ASUS" w:date="2019-09-26T11:21:00Z">
              <w:rPr>
                <w:lang w:val="en-US"/>
              </w:rPr>
            </w:rPrChange>
          </w:rPr>
          <w:t xml:space="preserve"> </w:t>
        </w:r>
      </w:ins>
      <w:ins w:id="442" w:author="ASUS" w:date="2019-09-26T09:44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43" w:author="ASUS" w:date="2019-09-26T11:21:00Z">
              <w:rPr>
                <w:lang w:val="en-US"/>
              </w:rPr>
            </w:rPrChange>
          </w:rPr>
          <w:t xml:space="preserve"> </w:t>
        </w:r>
      </w:ins>
      <w:ins w:id="444" w:author="ASUS" w:date="2019-09-26T09:43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45" w:author="ASUS" w:date="2019-09-26T11:21:00Z">
              <w:rPr>
                <w:lang w:val="en-US"/>
              </w:rPr>
            </w:rPrChange>
          </w:rPr>
          <w:t>level</w:t>
        </w:r>
      </w:ins>
      <w:ins w:id="446" w:author="ASUS" w:date="2019-09-26T09:44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47" w:author="ASUS" w:date="2019-09-26T11:21:00Z">
              <w:rPr>
                <w:lang w:val="en-US"/>
              </w:rPr>
            </w:rPrChange>
          </w:rPr>
          <w:t>.</w:t>
        </w:r>
      </w:ins>
    </w:p>
    <w:p w:rsidR="000F7D2E" w:rsidRPr="007A1A4A" w:rsidRDefault="006D0956" w:rsidP="00033C71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448" w:author="ASUS" w:date="2019-09-26T11:21:00Z">
            <w:rPr>
              <w:lang w:val="en-US"/>
            </w:rPr>
          </w:rPrChange>
        </w:rPr>
      </w:pPr>
      <w:r w:rsidRPr="007A1A4A">
        <w:rPr>
          <w:rFonts w:ascii="Times New Roman" w:hAnsi="Times New Roman" w:cs="Times New Roman"/>
          <w:sz w:val="24"/>
          <w:szCs w:val="24"/>
          <w:lang w:val="en-US"/>
          <w:rPrChange w:id="449" w:author="ASUS" w:date="2019-09-26T11:21:00Z">
            <w:rPr>
              <w:lang w:val="en-US"/>
            </w:rPr>
          </w:rPrChange>
        </w:rPr>
        <w:t xml:space="preserve">c. </w:t>
      </w:r>
      <w:del w:id="450" w:author="ASUS" w:date="2019-09-26T09:45:00Z">
        <w:r w:rsidR="000F7D2E" w:rsidRPr="007A1A4A" w:rsidDel="005E2372">
          <w:rPr>
            <w:rFonts w:ascii="Times New Roman" w:hAnsi="Times New Roman" w:cs="Times New Roman"/>
            <w:sz w:val="24"/>
            <w:szCs w:val="24"/>
            <w:lang w:val="en-US"/>
            <w:rPrChange w:id="451" w:author="ASUS" w:date="2019-09-26T11:21:00Z">
              <w:rPr>
                <w:lang w:val="en-US"/>
              </w:rPr>
            </w:rPrChange>
          </w:rPr>
          <w:delText>Pengembangan sistem</w:delText>
        </w:r>
      </w:del>
      <w:ins w:id="452" w:author="ASUS" w:date="2019-09-26T09:45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53" w:author="ASUS" w:date="2019-09-26T11:21:00Z">
              <w:rPr>
                <w:lang w:val="en-US"/>
              </w:rPr>
            </w:rPrChange>
          </w:rPr>
          <w:t>System development</w:t>
        </w:r>
      </w:ins>
    </w:p>
    <w:p w:rsidR="000F7D2E" w:rsidRPr="007A1A4A" w:rsidRDefault="000F7D2E" w:rsidP="00033C71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454" w:author="ASUS" w:date="2019-09-26T11:21:00Z">
            <w:rPr/>
          </w:rPrChange>
        </w:rPr>
      </w:pPr>
      <w:del w:id="455" w:author="ASUS" w:date="2019-09-26T09:46:00Z">
        <w:r w:rsidRPr="007A1A4A" w:rsidDel="005E2372">
          <w:rPr>
            <w:rFonts w:ascii="Times New Roman" w:hAnsi="Times New Roman" w:cs="Times New Roman"/>
            <w:sz w:val="24"/>
            <w:szCs w:val="24"/>
            <w:rPrChange w:id="456" w:author="ASUS" w:date="2019-09-26T11:21:00Z">
              <w:rPr/>
            </w:rPrChange>
          </w:rPr>
          <w:delText xml:space="preserve">menggunakan </w:delText>
        </w:r>
        <w:r w:rsidRPr="007A1A4A" w:rsidDel="005E2372">
          <w:rPr>
            <w:rFonts w:ascii="Times New Roman" w:hAnsi="Times New Roman" w:cs="Times New Roman"/>
            <w:i/>
            <w:sz w:val="24"/>
            <w:szCs w:val="24"/>
            <w:rPrChange w:id="457" w:author="ASUS" w:date="2019-09-26T11:21:00Z">
              <w:rPr>
                <w:i/>
              </w:rPr>
            </w:rPrChange>
          </w:rPr>
          <w:delText>Node JS</w:delText>
        </w:r>
        <w:r w:rsidRPr="007A1A4A" w:rsidDel="005E2372">
          <w:rPr>
            <w:rFonts w:ascii="Times New Roman" w:hAnsi="Times New Roman" w:cs="Times New Roman"/>
            <w:sz w:val="24"/>
            <w:szCs w:val="24"/>
            <w:rPrChange w:id="458" w:author="ASUS" w:date="2019-09-26T11:21:00Z">
              <w:rPr/>
            </w:rPrChange>
          </w:rPr>
          <w:delText xml:space="preserve"> berbasis bahasa</w:delText>
        </w:r>
        <w:r w:rsidRPr="007A1A4A" w:rsidDel="005E2372">
          <w:rPr>
            <w:rFonts w:ascii="Times New Roman" w:hAnsi="Times New Roman" w:cs="Times New Roman"/>
            <w:sz w:val="24"/>
            <w:szCs w:val="24"/>
            <w:lang w:val="en-US"/>
            <w:rPrChange w:id="459" w:author="ASUS" w:date="2019-09-26T11:21:00Z">
              <w:rPr>
                <w:lang w:val="en-US"/>
              </w:rPr>
            </w:rPrChange>
          </w:rPr>
          <w:delText xml:space="preserve"> </w:delText>
        </w:r>
        <w:r w:rsidRPr="007A1A4A" w:rsidDel="005E2372">
          <w:rPr>
            <w:rFonts w:ascii="Times New Roman" w:hAnsi="Times New Roman" w:cs="Times New Roman"/>
            <w:sz w:val="24"/>
            <w:szCs w:val="24"/>
            <w:rPrChange w:id="460" w:author="ASUS" w:date="2019-09-26T11:21:00Z">
              <w:rPr/>
            </w:rPrChange>
          </w:rPr>
          <w:delText xml:space="preserve">pemrograman </w:delText>
        </w:r>
        <w:r w:rsidRPr="007A1A4A" w:rsidDel="005E2372">
          <w:rPr>
            <w:rFonts w:ascii="Times New Roman" w:hAnsi="Times New Roman" w:cs="Times New Roman"/>
            <w:i/>
            <w:sz w:val="24"/>
            <w:szCs w:val="24"/>
            <w:rPrChange w:id="461" w:author="ASUS" w:date="2019-09-26T11:21:00Z">
              <w:rPr>
                <w:i/>
              </w:rPr>
            </w:rPrChange>
          </w:rPr>
          <w:delText>Java script</w:delText>
        </w:r>
        <w:r w:rsidRPr="007A1A4A" w:rsidDel="005E2372">
          <w:rPr>
            <w:rFonts w:ascii="Times New Roman" w:hAnsi="Times New Roman" w:cs="Times New Roman"/>
            <w:sz w:val="24"/>
            <w:szCs w:val="24"/>
            <w:rPrChange w:id="462" w:author="ASUS" w:date="2019-09-26T11:21:00Z">
              <w:rPr/>
            </w:rPrChange>
          </w:rPr>
          <w:delText xml:space="preserve">, basis data </w:delText>
        </w:r>
        <w:r w:rsidRPr="007A1A4A" w:rsidDel="005E2372">
          <w:rPr>
            <w:rFonts w:ascii="Times New Roman" w:hAnsi="Times New Roman" w:cs="Times New Roman"/>
            <w:i/>
            <w:sz w:val="24"/>
            <w:szCs w:val="24"/>
            <w:rPrChange w:id="463" w:author="ASUS" w:date="2019-09-26T11:21:00Z">
              <w:rPr>
                <w:i/>
              </w:rPr>
            </w:rPrChange>
          </w:rPr>
          <w:delText>MongoDB</w:delText>
        </w:r>
        <w:r w:rsidRPr="007A1A4A" w:rsidDel="005E2372">
          <w:rPr>
            <w:rFonts w:ascii="Times New Roman" w:hAnsi="Times New Roman" w:cs="Times New Roman"/>
            <w:sz w:val="24"/>
            <w:szCs w:val="24"/>
            <w:rPrChange w:id="464" w:author="ASUS" w:date="2019-09-26T11:21:00Z">
              <w:rPr/>
            </w:rPrChange>
          </w:rPr>
          <w:delText xml:space="preserve"> dan </w:delText>
        </w:r>
        <w:r w:rsidRPr="007A1A4A" w:rsidDel="005E2372">
          <w:rPr>
            <w:rFonts w:ascii="Times New Roman" w:hAnsi="Times New Roman" w:cs="Times New Roman"/>
            <w:i/>
            <w:sz w:val="24"/>
            <w:szCs w:val="24"/>
            <w:rPrChange w:id="465" w:author="ASUS" w:date="2019-09-26T11:21:00Z">
              <w:rPr>
                <w:i/>
              </w:rPr>
            </w:rPrChange>
          </w:rPr>
          <w:delText>HTML 5 WebSocket</w:delText>
        </w:r>
        <w:r w:rsidRPr="007A1A4A" w:rsidDel="005E2372">
          <w:rPr>
            <w:rFonts w:ascii="Times New Roman" w:hAnsi="Times New Roman" w:cs="Times New Roman"/>
            <w:sz w:val="24"/>
            <w:szCs w:val="24"/>
            <w:rPrChange w:id="466" w:author="ASUS" w:date="2019-09-26T11:21:00Z">
              <w:rPr/>
            </w:rPrChange>
          </w:rPr>
          <w:delText xml:space="preserve"> yang</w:delText>
        </w:r>
        <w:r w:rsidRPr="007A1A4A" w:rsidDel="005E2372">
          <w:rPr>
            <w:rFonts w:ascii="Times New Roman" w:hAnsi="Times New Roman" w:cs="Times New Roman"/>
            <w:sz w:val="24"/>
            <w:szCs w:val="24"/>
            <w:lang w:val="en-US"/>
            <w:rPrChange w:id="467" w:author="ASUS" w:date="2019-09-26T11:21:00Z">
              <w:rPr>
                <w:lang w:val="en-US"/>
              </w:rPr>
            </w:rPrChange>
          </w:rPr>
          <w:delText xml:space="preserve"> </w:delText>
        </w:r>
        <w:r w:rsidRPr="007A1A4A" w:rsidDel="005E2372">
          <w:rPr>
            <w:rFonts w:ascii="Times New Roman" w:hAnsi="Times New Roman" w:cs="Times New Roman"/>
            <w:sz w:val="24"/>
            <w:szCs w:val="24"/>
            <w:rPrChange w:id="468" w:author="ASUS" w:date="2019-09-26T11:21:00Z">
              <w:rPr/>
            </w:rPrChange>
          </w:rPr>
          <w:delText xml:space="preserve">sudah dipustakakan menjadi </w:delText>
        </w:r>
        <w:r w:rsidRPr="007A1A4A" w:rsidDel="005E2372">
          <w:rPr>
            <w:rFonts w:ascii="Times New Roman" w:hAnsi="Times New Roman" w:cs="Times New Roman"/>
            <w:i/>
            <w:sz w:val="24"/>
            <w:szCs w:val="24"/>
            <w:rPrChange w:id="469" w:author="ASUS" w:date="2019-09-26T11:21:00Z">
              <w:rPr>
                <w:i/>
              </w:rPr>
            </w:rPrChange>
          </w:rPr>
          <w:delText>Socket.io</w:delText>
        </w:r>
        <w:r w:rsidRPr="007A1A4A" w:rsidDel="005E2372">
          <w:rPr>
            <w:rFonts w:ascii="Times New Roman" w:hAnsi="Times New Roman" w:cs="Times New Roman"/>
            <w:sz w:val="24"/>
            <w:szCs w:val="24"/>
            <w:rPrChange w:id="470" w:author="ASUS" w:date="2019-09-26T11:21:00Z">
              <w:rPr/>
            </w:rPrChange>
          </w:rPr>
          <w:delText>.</w:delText>
        </w:r>
      </w:del>
      <w:ins w:id="471" w:author="ASUS" w:date="2019-09-26T09:46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72" w:author="ASUS" w:date="2019-09-26T11:21:00Z">
              <w:rPr>
                <w:lang w:val="en-US"/>
              </w:rPr>
            </w:rPrChange>
          </w:rPr>
          <w:t xml:space="preserve">We will be using </w:t>
        </w:r>
        <w:proofErr w:type="gramStart"/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73" w:author="ASUS" w:date="2019-09-26T11:21:00Z">
              <w:rPr>
                <w:lang w:val="en-US"/>
              </w:rPr>
            </w:rPrChange>
          </w:rPr>
          <w:t>Node  JS</w:t>
        </w:r>
        <w:proofErr w:type="gramEnd"/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74" w:author="ASUS" w:date="2019-09-26T11:21:00Z">
              <w:rPr>
                <w:lang w:val="en-US"/>
              </w:rPr>
            </w:rPrChange>
          </w:rPr>
          <w:t xml:space="preserve"> with </w:t>
        </w:r>
        <w:r w:rsidR="005E2372" w:rsidRPr="007A1A4A">
          <w:rPr>
            <w:rFonts w:ascii="Times New Roman" w:hAnsi="Times New Roman" w:cs="Times New Roman"/>
            <w:i/>
            <w:sz w:val="24"/>
            <w:szCs w:val="24"/>
            <w:lang w:val="en-US"/>
            <w:rPrChange w:id="475" w:author="ASUS" w:date="2019-09-26T11:21:00Z">
              <w:rPr>
                <w:lang w:val="en-US"/>
              </w:rPr>
            </w:rPrChange>
          </w:rPr>
          <w:t xml:space="preserve">java script </w:t>
        </w:r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76" w:author="ASUS" w:date="2019-09-26T11:21:00Z">
              <w:rPr>
                <w:i/>
                <w:lang w:val="en-US"/>
              </w:rPr>
            </w:rPrChange>
          </w:rPr>
          <w:t xml:space="preserve">as </w:t>
        </w:r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77" w:author="ASUS" w:date="2019-09-26T11:21:00Z">
              <w:rPr>
                <w:i/>
                <w:lang w:val="en-US"/>
              </w:rPr>
            </w:rPrChange>
          </w:rPr>
          <w:lastRenderedPageBreak/>
          <w:t>the</w:t>
        </w:r>
        <w:r w:rsidR="005E2372" w:rsidRPr="007A1A4A">
          <w:rPr>
            <w:rFonts w:ascii="Times New Roman" w:hAnsi="Times New Roman" w:cs="Times New Roman"/>
            <w:i/>
            <w:sz w:val="24"/>
            <w:szCs w:val="24"/>
            <w:lang w:val="en-US"/>
            <w:rPrChange w:id="478" w:author="ASUS" w:date="2019-09-26T11:21:00Z">
              <w:rPr>
                <w:i/>
                <w:lang w:val="en-US"/>
              </w:rPr>
            </w:rPrChange>
          </w:rPr>
          <w:t xml:space="preserve"> </w:t>
        </w:r>
      </w:ins>
      <w:ins w:id="479" w:author="ASUS" w:date="2019-09-26T09:47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80" w:author="ASUS" w:date="2019-09-26T11:21:00Z">
              <w:rPr>
                <w:lang w:val="en-US"/>
              </w:rPr>
            </w:rPrChange>
          </w:rPr>
          <w:t>programing language of choice</w:t>
        </w:r>
      </w:ins>
      <w:ins w:id="481" w:author="ASUS" w:date="2019-09-26T09:49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82" w:author="ASUS" w:date="2019-09-26T11:21:00Z">
              <w:rPr>
                <w:lang w:val="en-US"/>
              </w:rPr>
            </w:rPrChange>
          </w:rPr>
          <w:t>,</w:t>
        </w:r>
      </w:ins>
      <w:ins w:id="483" w:author="ASUS" w:date="2019-09-26T09:47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84" w:author="ASUS" w:date="2019-09-26T11:21:00Z">
              <w:rPr>
                <w:lang w:val="en-US"/>
              </w:rPr>
            </w:rPrChange>
          </w:rPr>
          <w:t xml:space="preserve"> </w:t>
        </w:r>
        <w:proofErr w:type="spellStart"/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85" w:author="ASUS" w:date="2019-09-26T11:21:00Z">
              <w:rPr>
                <w:lang w:val="en-US"/>
              </w:rPr>
            </w:rPrChange>
          </w:rPr>
          <w:t>MonggoDB</w:t>
        </w:r>
        <w:proofErr w:type="spellEnd"/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86" w:author="ASUS" w:date="2019-09-26T11:21:00Z">
              <w:rPr>
                <w:lang w:val="en-US"/>
              </w:rPr>
            </w:rPrChange>
          </w:rPr>
          <w:t xml:space="preserve"> </w:t>
        </w:r>
      </w:ins>
      <w:ins w:id="487" w:author="ASUS" w:date="2019-09-26T09:51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88" w:author="ASUS" w:date="2019-09-26T11:21:00Z">
              <w:rPr>
                <w:lang w:val="en-US"/>
              </w:rPr>
            </w:rPrChange>
          </w:rPr>
          <w:t>for</w:t>
        </w:r>
      </w:ins>
      <w:ins w:id="489" w:author="ASUS" w:date="2019-09-26T09:47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90" w:author="ASUS" w:date="2019-09-26T11:21:00Z">
              <w:rPr>
                <w:lang w:val="en-US"/>
              </w:rPr>
            </w:rPrChange>
          </w:rPr>
          <w:t xml:space="preserve"> the database</w:t>
        </w:r>
      </w:ins>
      <w:ins w:id="491" w:author="ASUS" w:date="2019-09-26T09:49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92" w:author="ASUS" w:date="2019-09-26T11:21:00Z">
              <w:rPr>
                <w:lang w:val="en-US"/>
              </w:rPr>
            </w:rPrChange>
          </w:rPr>
          <w:t xml:space="preserve">, and HTML 5 </w:t>
        </w:r>
        <w:proofErr w:type="spellStart"/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93" w:author="ASUS" w:date="2019-09-26T11:21:00Z">
              <w:rPr>
                <w:lang w:val="en-US"/>
              </w:rPr>
            </w:rPrChange>
          </w:rPr>
          <w:t>WebSocket</w:t>
        </w:r>
        <w:proofErr w:type="spellEnd"/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94" w:author="ASUS" w:date="2019-09-26T11:21:00Z">
              <w:rPr>
                <w:lang w:val="en-US"/>
              </w:rPr>
            </w:rPrChange>
          </w:rPr>
          <w:t xml:space="preserve"> that will </w:t>
        </w:r>
      </w:ins>
      <w:ins w:id="495" w:author="ASUS" w:date="2019-09-26T09:51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96" w:author="ASUS" w:date="2019-09-26T11:21:00Z">
              <w:rPr>
                <w:lang w:val="en-US"/>
              </w:rPr>
            </w:rPrChange>
          </w:rPr>
          <w:t xml:space="preserve">be </w:t>
        </w:r>
      </w:ins>
      <w:ins w:id="497" w:author="ASUS" w:date="2019-09-26T09:49:00Z">
        <w:r w:rsidR="005E2372" w:rsidRPr="007A1A4A">
          <w:rPr>
            <w:rFonts w:ascii="Times New Roman" w:hAnsi="Times New Roman" w:cs="Times New Roman"/>
            <w:sz w:val="24"/>
            <w:szCs w:val="24"/>
            <w:lang w:val="en-US"/>
            <w:rPrChange w:id="498" w:author="ASUS" w:date="2019-09-26T11:21:00Z">
              <w:rPr>
                <w:lang w:val="en-US"/>
              </w:rPr>
            </w:rPrChange>
          </w:rPr>
          <w:t>centralized into Socket.io.</w:t>
        </w:r>
      </w:ins>
    </w:p>
    <w:p w:rsidR="000F7D2E" w:rsidRPr="007A1A4A" w:rsidRDefault="000F7D2E" w:rsidP="00033C71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499" w:author="ASUS" w:date="2019-09-26T11:21:00Z">
            <w:rPr>
              <w:lang w:val="en-US"/>
            </w:rPr>
          </w:rPrChange>
        </w:rPr>
      </w:pPr>
      <w:r w:rsidRPr="007A1A4A">
        <w:rPr>
          <w:rFonts w:ascii="Times New Roman" w:hAnsi="Times New Roman" w:cs="Times New Roman"/>
          <w:sz w:val="24"/>
          <w:szCs w:val="24"/>
          <w:lang w:val="en-US"/>
          <w:rPrChange w:id="500" w:author="ASUS" w:date="2019-09-26T11:21:00Z">
            <w:rPr>
              <w:lang w:val="en-US"/>
            </w:rPr>
          </w:rPrChange>
        </w:rPr>
        <w:t xml:space="preserve">d. </w:t>
      </w:r>
      <w:del w:id="501" w:author="ASUS" w:date="2019-09-26T09:51:00Z">
        <w:r w:rsidRPr="007A1A4A" w:rsidDel="00F353C4">
          <w:rPr>
            <w:rFonts w:ascii="Times New Roman" w:hAnsi="Times New Roman" w:cs="Times New Roman"/>
            <w:sz w:val="24"/>
            <w:szCs w:val="24"/>
            <w:lang w:val="en-US"/>
            <w:rPrChange w:id="502" w:author="ASUS" w:date="2019-09-26T11:21:00Z">
              <w:rPr>
                <w:lang w:val="en-US"/>
              </w:rPr>
            </w:rPrChange>
          </w:rPr>
          <w:delText>Uji coba dan evaluasi sistem</w:delText>
        </w:r>
      </w:del>
      <w:ins w:id="503" w:author="ASUS" w:date="2019-09-26T09:51:00Z"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04" w:author="ASUS" w:date="2019-09-26T11:21:00Z">
              <w:rPr>
                <w:lang w:val="en-US"/>
              </w:rPr>
            </w:rPrChange>
          </w:rPr>
          <w:t>System testing and evaluation</w:t>
        </w:r>
      </w:ins>
    </w:p>
    <w:p w:rsidR="00033C71" w:rsidRPr="007A1A4A" w:rsidRDefault="000F7D2E" w:rsidP="00033C71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505" w:author="ASUS" w:date="2019-09-26T11:21:00Z">
            <w:rPr>
              <w:lang w:val="en-US"/>
            </w:rPr>
          </w:rPrChange>
        </w:rPr>
        <w:sectPr w:rsidR="00033C71" w:rsidRPr="007A1A4A" w:rsidSect="00033C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del w:id="506" w:author="ASUS" w:date="2019-09-26T09:52:00Z">
        <w:r w:rsidRPr="007A1A4A" w:rsidDel="00F353C4">
          <w:rPr>
            <w:rFonts w:ascii="Times New Roman" w:hAnsi="Times New Roman" w:cs="Times New Roman"/>
            <w:sz w:val="24"/>
            <w:szCs w:val="24"/>
            <w:lang w:val="en-US"/>
            <w:rPrChange w:id="507" w:author="ASUS" w:date="2019-09-26T11:21:00Z">
              <w:rPr>
                <w:lang w:val="en-US"/>
              </w:rPr>
            </w:rPrChange>
          </w:rPr>
          <w:delText>pengujian dilakukan terhadap semua fitur yang telah dibuat untuk mengetahui dampak sistem terdahap produ</w:delText>
        </w:r>
        <w:r w:rsidR="00517376" w:rsidRPr="007A1A4A" w:rsidDel="00F353C4">
          <w:rPr>
            <w:rFonts w:ascii="Times New Roman" w:hAnsi="Times New Roman" w:cs="Times New Roman"/>
            <w:sz w:val="24"/>
            <w:szCs w:val="24"/>
            <w:lang w:val="en-US"/>
            <w:rPrChange w:id="508" w:author="ASUS" w:date="2019-09-26T11:21:00Z">
              <w:rPr>
                <w:lang w:val="en-US"/>
              </w:rPr>
            </w:rPrChange>
          </w:rPr>
          <w:delText>k perangkat lunak</w:delText>
        </w:r>
        <w:r w:rsidRPr="007A1A4A" w:rsidDel="00F353C4">
          <w:rPr>
            <w:rFonts w:ascii="Times New Roman" w:hAnsi="Times New Roman" w:cs="Times New Roman"/>
            <w:sz w:val="24"/>
            <w:szCs w:val="24"/>
            <w:lang w:val="en-US"/>
            <w:rPrChange w:id="509" w:author="ASUS" w:date="2019-09-26T11:21:00Z">
              <w:rPr>
                <w:lang w:val="en-US"/>
              </w:rPr>
            </w:rPrChange>
          </w:rPr>
          <w:delText xml:space="preserve"> yang</w:delText>
        </w:r>
        <w:r w:rsidR="00517376" w:rsidRPr="007A1A4A" w:rsidDel="00F353C4">
          <w:rPr>
            <w:rFonts w:ascii="Times New Roman" w:hAnsi="Times New Roman" w:cs="Times New Roman"/>
            <w:sz w:val="24"/>
            <w:szCs w:val="24"/>
            <w:lang w:val="en-US"/>
            <w:rPrChange w:id="510" w:author="ASUS" w:date="2019-09-26T11:21:00Z">
              <w:rPr>
                <w:lang w:val="en-US"/>
              </w:rPr>
            </w:rPrChange>
          </w:rPr>
          <w:delText xml:space="preserve"> akan</w:delText>
        </w:r>
        <w:r w:rsidRPr="007A1A4A" w:rsidDel="00F353C4">
          <w:rPr>
            <w:rFonts w:ascii="Times New Roman" w:hAnsi="Times New Roman" w:cs="Times New Roman"/>
            <w:sz w:val="24"/>
            <w:szCs w:val="24"/>
            <w:lang w:val="en-US"/>
            <w:rPrChange w:id="511" w:author="ASUS" w:date="2019-09-26T11:21:00Z">
              <w:rPr>
                <w:lang w:val="en-US"/>
              </w:rPr>
            </w:rPrChange>
          </w:rPr>
          <w:delText xml:space="preserve"> dihasilkan</w:delText>
        </w:r>
        <w:r w:rsidR="00517376" w:rsidRPr="007A1A4A" w:rsidDel="00F353C4">
          <w:rPr>
            <w:rFonts w:ascii="Times New Roman" w:hAnsi="Times New Roman" w:cs="Times New Roman"/>
            <w:sz w:val="24"/>
            <w:szCs w:val="24"/>
            <w:lang w:val="en-US"/>
            <w:rPrChange w:id="512" w:author="ASUS" w:date="2019-09-26T11:21:00Z">
              <w:rPr>
                <w:lang w:val="en-US"/>
              </w:rPr>
            </w:rPrChange>
          </w:rPr>
          <w:delText>. Jika terdapat kesalahan pada fitur-fitur sistem maka</w:delText>
        </w:r>
        <w:r w:rsidR="00033C71" w:rsidRPr="007A1A4A" w:rsidDel="00F353C4">
          <w:rPr>
            <w:rFonts w:ascii="Times New Roman" w:hAnsi="Times New Roman" w:cs="Times New Roman"/>
            <w:sz w:val="24"/>
            <w:szCs w:val="24"/>
            <w:lang w:val="en-US"/>
            <w:rPrChange w:id="513" w:author="ASUS" w:date="2019-09-26T11:21:00Z">
              <w:rPr>
                <w:lang w:val="en-US"/>
              </w:rPr>
            </w:rPrChange>
          </w:rPr>
          <w:delText xml:space="preserve"> akan dilakukan evaluasi.</w:delText>
        </w:r>
      </w:del>
      <w:ins w:id="514" w:author="ASUS" w:date="2019-09-26T09:52:00Z"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15" w:author="ASUS" w:date="2019-09-26T11:21:00Z">
              <w:rPr>
                <w:lang w:val="en-US"/>
              </w:rPr>
            </w:rPrChange>
          </w:rPr>
          <w:t xml:space="preserve">Every </w:t>
        </w:r>
        <w:proofErr w:type="spellStart"/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16" w:author="ASUS" w:date="2019-09-26T11:21:00Z">
              <w:rPr>
                <w:lang w:val="en-US"/>
              </w:rPr>
            </w:rPrChange>
          </w:rPr>
          <w:t>frature</w:t>
        </w:r>
        <w:proofErr w:type="spellEnd"/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17" w:author="ASUS" w:date="2019-09-26T11:21:00Z">
              <w:rPr>
                <w:lang w:val="en-US"/>
              </w:rPr>
            </w:rPrChange>
          </w:rPr>
          <w:t xml:space="preserve"> will be tested to figure out the impact the</w:t>
        </w:r>
      </w:ins>
      <w:ins w:id="518" w:author="ASUS" w:date="2019-09-26T09:53:00Z"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19" w:author="ASUS" w:date="2019-09-26T11:21:00Z">
              <w:rPr>
                <w:lang w:val="en-US"/>
              </w:rPr>
            </w:rPrChange>
          </w:rPr>
          <w:t xml:space="preserve"> </w:t>
        </w:r>
      </w:ins>
      <w:ins w:id="520" w:author="ASUS" w:date="2019-09-26T09:52:00Z"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21" w:author="ASUS" w:date="2019-09-26T11:21:00Z">
              <w:rPr>
                <w:lang w:val="en-US"/>
              </w:rPr>
            </w:rPrChange>
          </w:rPr>
          <w:t>sy</w:t>
        </w:r>
      </w:ins>
      <w:ins w:id="522" w:author="ASUS" w:date="2019-09-26T09:53:00Z"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23" w:author="ASUS" w:date="2019-09-26T11:21:00Z">
              <w:rPr>
                <w:lang w:val="en-US"/>
              </w:rPr>
            </w:rPrChange>
          </w:rPr>
          <w:t xml:space="preserve">stem has on the outcome of the finished product. If the </w:t>
        </w:r>
      </w:ins>
      <w:ins w:id="524" w:author="ASUS" w:date="2019-09-26T09:55:00Z"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25" w:author="ASUS" w:date="2019-09-26T11:21:00Z">
              <w:rPr>
                <w:lang w:val="en-US"/>
              </w:rPr>
            </w:rPrChange>
          </w:rPr>
          <w:t>system</w:t>
        </w:r>
      </w:ins>
      <w:ins w:id="526" w:author="ASUS" w:date="2019-09-26T09:53:00Z"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27" w:author="ASUS" w:date="2019-09-26T11:21:00Z">
              <w:rPr>
                <w:lang w:val="en-US"/>
              </w:rPr>
            </w:rPrChange>
          </w:rPr>
          <w:t xml:space="preserve"> has </w:t>
        </w:r>
        <w:proofErr w:type="spellStart"/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28" w:author="ASUS" w:date="2019-09-26T11:21:00Z">
              <w:rPr>
                <w:lang w:val="en-US"/>
              </w:rPr>
            </w:rPrChange>
          </w:rPr>
          <w:t>erors</w:t>
        </w:r>
        <w:proofErr w:type="spellEnd"/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29" w:author="ASUS" w:date="2019-09-26T11:21:00Z">
              <w:rPr>
                <w:lang w:val="en-US"/>
              </w:rPr>
            </w:rPrChange>
          </w:rPr>
          <w:t xml:space="preserve"> on some</w:t>
        </w:r>
      </w:ins>
      <w:ins w:id="530" w:author="ASUS" w:date="2019-09-26T09:55:00Z"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31" w:author="ASUS" w:date="2019-09-26T11:21:00Z">
              <w:rPr>
                <w:lang w:val="en-US"/>
              </w:rPr>
            </w:rPrChange>
          </w:rPr>
          <w:t xml:space="preserve"> </w:t>
        </w:r>
      </w:ins>
      <w:ins w:id="532" w:author="ASUS" w:date="2019-09-26T09:53:00Z"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33" w:author="ASUS" w:date="2019-09-26T11:21:00Z">
              <w:rPr>
                <w:lang w:val="en-US"/>
              </w:rPr>
            </w:rPrChange>
          </w:rPr>
          <w:t>or</w:t>
        </w:r>
      </w:ins>
      <w:ins w:id="534" w:author="ASUS" w:date="2019-09-26T09:55:00Z"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35" w:author="ASUS" w:date="2019-09-26T11:21:00Z">
              <w:rPr>
                <w:lang w:val="en-US"/>
              </w:rPr>
            </w:rPrChange>
          </w:rPr>
          <w:t xml:space="preserve"> all of </w:t>
        </w:r>
        <w:proofErr w:type="spellStart"/>
        <w:proofErr w:type="gramStart"/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36" w:author="ASUS" w:date="2019-09-26T11:21:00Z">
              <w:rPr>
                <w:lang w:val="en-US"/>
              </w:rPr>
            </w:rPrChange>
          </w:rPr>
          <w:t>it’s</w:t>
        </w:r>
        <w:proofErr w:type="spellEnd"/>
        <w:proofErr w:type="gramEnd"/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37" w:author="ASUS" w:date="2019-09-26T11:21:00Z">
              <w:rPr>
                <w:lang w:val="en-US"/>
              </w:rPr>
            </w:rPrChange>
          </w:rPr>
          <w:t xml:space="preserve"> features then we have no choice but to reevaluate</w:t>
        </w:r>
      </w:ins>
      <w:ins w:id="538" w:author="ASUS" w:date="2019-09-26T09:57:00Z"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39" w:author="ASUS" w:date="2019-09-26T11:21:00Z">
              <w:rPr>
                <w:lang w:val="en-US"/>
              </w:rPr>
            </w:rPrChange>
          </w:rPr>
          <w:t xml:space="preserve"> the </w:t>
        </w:r>
        <w:proofErr w:type="spellStart"/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40" w:author="ASUS" w:date="2019-09-26T11:21:00Z">
              <w:rPr>
                <w:lang w:val="en-US"/>
              </w:rPr>
            </w:rPrChange>
          </w:rPr>
          <w:t>sysyem</w:t>
        </w:r>
        <w:proofErr w:type="spellEnd"/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41" w:author="ASUS" w:date="2019-09-26T11:21:00Z">
              <w:rPr>
                <w:lang w:val="en-US"/>
              </w:rPr>
            </w:rPrChange>
          </w:rPr>
          <w:t>.</w:t>
        </w:r>
      </w:ins>
      <w:ins w:id="542" w:author="ASUS" w:date="2019-09-26T09:52:00Z">
        <w:r w:rsidR="00F353C4" w:rsidRPr="007A1A4A">
          <w:rPr>
            <w:rFonts w:ascii="Times New Roman" w:hAnsi="Times New Roman" w:cs="Times New Roman"/>
            <w:sz w:val="24"/>
            <w:szCs w:val="24"/>
            <w:lang w:val="en-US"/>
            <w:rPrChange w:id="543" w:author="ASUS" w:date="2019-09-26T11:21:00Z">
              <w:rPr>
                <w:lang w:val="en-US"/>
              </w:rPr>
            </w:rPrChange>
          </w:rPr>
          <w:t xml:space="preserve"> </w:t>
        </w:r>
      </w:ins>
    </w:p>
    <w:p w:rsidR="00033C71" w:rsidRPr="007A1A4A" w:rsidRDefault="00033C71" w:rsidP="000F7D2E">
      <w:pPr>
        <w:rPr>
          <w:rFonts w:ascii="Times New Roman" w:hAnsi="Times New Roman" w:cs="Times New Roman"/>
          <w:b/>
          <w:sz w:val="24"/>
          <w:szCs w:val="24"/>
          <w:lang w:val="en-US"/>
          <w:rPrChange w:id="544" w:author="ASUS" w:date="2019-09-26T11:21:00Z">
            <w:rPr>
              <w:b/>
              <w:lang w:val="en-US"/>
            </w:rPr>
          </w:rPrChange>
        </w:rPr>
        <w:sectPr w:rsidR="00033C71" w:rsidRPr="007A1A4A" w:rsidSect="00033C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33C71" w:rsidRPr="007A1A4A" w:rsidRDefault="00033C71" w:rsidP="000F7D2E">
      <w:pPr>
        <w:rPr>
          <w:rFonts w:ascii="Times New Roman" w:hAnsi="Times New Roman" w:cs="Times New Roman"/>
          <w:b/>
          <w:sz w:val="24"/>
          <w:szCs w:val="24"/>
          <w:lang w:val="en-US"/>
          <w:rPrChange w:id="545" w:author="ASUS" w:date="2019-09-26T11:21:00Z">
            <w:rPr>
              <w:b/>
              <w:lang w:val="en-US"/>
            </w:rPr>
          </w:rPrChange>
        </w:rPr>
      </w:pPr>
    </w:p>
    <w:p w:rsidR="00033C71" w:rsidRPr="007A1A4A" w:rsidRDefault="00033C71" w:rsidP="000F7D2E">
      <w:pPr>
        <w:rPr>
          <w:rFonts w:ascii="Times New Roman" w:hAnsi="Times New Roman" w:cs="Times New Roman"/>
          <w:b/>
          <w:sz w:val="24"/>
          <w:szCs w:val="24"/>
          <w:lang w:val="en-US"/>
          <w:rPrChange w:id="546" w:author="ASUS" w:date="2019-09-26T11:21:00Z">
            <w:rPr>
              <w:b/>
              <w:lang w:val="en-US"/>
            </w:rPr>
          </w:rPrChange>
        </w:rPr>
      </w:pPr>
    </w:p>
    <w:p w:rsidR="00033C71" w:rsidRPr="007A1A4A" w:rsidRDefault="00033C71" w:rsidP="000F7D2E">
      <w:pPr>
        <w:rPr>
          <w:rFonts w:ascii="Times New Roman" w:hAnsi="Times New Roman" w:cs="Times New Roman"/>
          <w:b/>
          <w:sz w:val="24"/>
          <w:szCs w:val="24"/>
          <w:lang w:val="en-US"/>
          <w:rPrChange w:id="547" w:author="ASUS" w:date="2019-09-26T11:21:00Z">
            <w:rPr>
              <w:b/>
              <w:lang w:val="en-US"/>
            </w:rPr>
          </w:rPrChange>
        </w:rPr>
      </w:pPr>
    </w:p>
    <w:p w:rsidR="00033C71" w:rsidRPr="007A1A4A" w:rsidRDefault="00033C71" w:rsidP="000F7D2E">
      <w:pPr>
        <w:rPr>
          <w:rFonts w:ascii="Times New Roman" w:hAnsi="Times New Roman" w:cs="Times New Roman"/>
          <w:b/>
          <w:sz w:val="24"/>
          <w:szCs w:val="24"/>
          <w:lang w:val="en-US"/>
          <w:rPrChange w:id="548" w:author="ASUS" w:date="2019-09-26T11:21:00Z">
            <w:rPr>
              <w:b/>
              <w:lang w:val="en-US"/>
            </w:rPr>
          </w:rPrChange>
        </w:rPr>
      </w:pPr>
    </w:p>
    <w:p w:rsidR="00033C71" w:rsidRPr="007A1A4A" w:rsidRDefault="00033C71" w:rsidP="000F7D2E">
      <w:pPr>
        <w:rPr>
          <w:rFonts w:ascii="Times New Roman" w:hAnsi="Times New Roman" w:cs="Times New Roman"/>
          <w:b/>
          <w:sz w:val="24"/>
          <w:szCs w:val="24"/>
          <w:lang w:val="en-US"/>
          <w:rPrChange w:id="549" w:author="ASUS" w:date="2019-09-26T11:21:00Z">
            <w:rPr>
              <w:b/>
              <w:lang w:val="en-US"/>
            </w:rPr>
          </w:rPrChange>
        </w:rPr>
      </w:pPr>
    </w:p>
    <w:p w:rsidR="00033C71" w:rsidRPr="007A1A4A" w:rsidRDefault="00033C71" w:rsidP="000F7D2E">
      <w:pPr>
        <w:rPr>
          <w:rFonts w:ascii="Times New Roman" w:hAnsi="Times New Roman" w:cs="Times New Roman"/>
          <w:b/>
          <w:sz w:val="24"/>
          <w:szCs w:val="24"/>
          <w:lang w:val="en-US"/>
          <w:rPrChange w:id="550" w:author="ASUS" w:date="2019-09-26T11:21:00Z">
            <w:rPr>
              <w:b/>
              <w:lang w:val="en-US"/>
            </w:rPr>
          </w:rPrChange>
        </w:rPr>
      </w:pPr>
    </w:p>
    <w:p w:rsidR="00527BC3" w:rsidRPr="007A1A4A" w:rsidRDefault="00517376" w:rsidP="000F7D2E">
      <w:pPr>
        <w:rPr>
          <w:rFonts w:ascii="Times New Roman" w:hAnsi="Times New Roman" w:cs="Times New Roman"/>
          <w:b/>
          <w:sz w:val="24"/>
          <w:szCs w:val="24"/>
          <w:lang w:val="en-US"/>
          <w:rPrChange w:id="551" w:author="ASUS" w:date="2019-09-26T11:21:00Z">
            <w:rPr>
              <w:b/>
              <w:lang w:val="en-US"/>
            </w:rPr>
          </w:rPrChange>
        </w:rPr>
        <w:sectPr w:rsidR="00527BC3" w:rsidRPr="007A1A4A" w:rsidSect="00033C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del w:id="552" w:author="ASUS" w:date="2019-09-25T01:45:00Z">
        <w:r w:rsidRPr="007A1A4A" w:rsidDel="00A10B7F">
          <w:rPr>
            <w:rFonts w:ascii="Times New Roman" w:hAnsi="Times New Roman" w:cs="Times New Roman"/>
            <w:b/>
            <w:sz w:val="24"/>
            <w:szCs w:val="24"/>
            <w:lang w:val="en-US"/>
            <w:rPrChange w:id="553" w:author="ASUS" w:date="2019-09-26T11:21:00Z">
              <w:rPr>
                <w:b/>
                <w:lang w:val="en-US"/>
              </w:rPr>
            </w:rPrChange>
          </w:rPr>
          <w:delText>H</w:delText>
        </w:r>
        <w:r w:rsidR="00527BC3" w:rsidRPr="007A1A4A" w:rsidDel="00A10B7F">
          <w:rPr>
            <w:rFonts w:ascii="Times New Roman" w:hAnsi="Times New Roman" w:cs="Times New Roman"/>
            <w:b/>
            <w:sz w:val="24"/>
            <w:szCs w:val="24"/>
            <w:lang w:val="en-US"/>
            <w:rPrChange w:id="554" w:author="ASUS" w:date="2019-09-26T11:21:00Z">
              <w:rPr>
                <w:b/>
                <w:lang w:val="en-US"/>
              </w:rPr>
            </w:rPrChange>
          </w:rPr>
          <w:delText>asil</w:delText>
        </w:r>
      </w:del>
      <w:ins w:id="555" w:author="ASUS" w:date="2019-09-25T01:45:00Z">
        <w:r w:rsidR="00A10B7F" w:rsidRPr="007A1A4A">
          <w:rPr>
            <w:rFonts w:ascii="Times New Roman" w:hAnsi="Times New Roman" w:cs="Times New Roman"/>
            <w:b/>
            <w:sz w:val="24"/>
            <w:szCs w:val="24"/>
            <w:lang w:val="en-US"/>
            <w:rPrChange w:id="556" w:author="ASUS" w:date="2019-09-26T11:21:00Z">
              <w:rPr>
                <w:b/>
                <w:lang w:val="en-US"/>
              </w:rPr>
            </w:rPrChange>
          </w:rPr>
          <w:t>Results</w:t>
        </w:r>
      </w:ins>
    </w:p>
    <w:p w:rsidR="002F2F80" w:rsidRPr="007A1A4A" w:rsidRDefault="002F2F80" w:rsidP="00AA14CB">
      <w:pPr>
        <w:rPr>
          <w:rFonts w:ascii="Times New Roman" w:hAnsi="Times New Roman" w:cs="Times New Roman"/>
          <w:sz w:val="24"/>
          <w:szCs w:val="24"/>
          <w:rPrChange w:id="557" w:author="ASUS" w:date="2019-09-26T11:21:00Z">
            <w:rPr/>
          </w:rPrChange>
        </w:rPr>
      </w:pPr>
      <w:del w:id="558" w:author="ASUS" w:date="2019-09-25T01:46:00Z">
        <w:r w:rsidRPr="007A1A4A" w:rsidDel="00A10B7F">
          <w:rPr>
            <w:rFonts w:ascii="Times New Roman" w:hAnsi="Times New Roman" w:cs="Times New Roman"/>
            <w:sz w:val="24"/>
            <w:szCs w:val="24"/>
            <w:rPrChange w:id="559" w:author="ASUS" w:date="2019-09-26T11:21:00Z">
              <w:rPr/>
            </w:rPrChange>
          </w:rPr>
          <w:lastRenderedPageBreak/>
          <w:delText>Fitur project</w:delText>
        </w:r>
        <w:r w:rsidRPr="007A1A4A" w:rsidDel="00A10B7F">
          <w:rPr>
            <w:rFonts w:ascii="Times New Roman" w:hAnsi="Times New Roman" w:cs="Times New Roman"/>
            <w:sz w:val="24"/>
            <w:szCs w:val="24"/>
            <w:lang w:val="en-US"/>
            <w:rPrChange w:id="560" w:author="ASUS" w:date="2019-09-26T11:21:00Z">
              <w:rPr>
                <w:lang w:val="en-US"/>
              </w:rPr>
            </w:rPrChange>
          </w:rPr>
          <w:delText xml:space="preserve"> </w:delText>
        </w:r>
        <w:r w:rsidRPr="007A1A4A" w:rsidDel="00A10B7F">
          <w:rPr>
            <w:rFonts w:ascii="Times New Roman" w:hAnsi="Times New Roman" w:cs="Times New Roman"/>
            <w:sz w:val="24"/>
            <w:szCs w:val="24"/>
            <w:rPrChange w:id="561" w:author="ASUS" w:date="2019-09-26T11:21:00Z">
              <w:rPr/>
            </w:rPrChange>
          </w:rPr>
          <w:delText>initiation</w:delText>
        </w:r>
      </w:del>
      <w:ins w:id="562" w:author="ASUS" w:date="2019-09-25T01:46:00Z">
        <w:r w:rsidR="00A10B7F" w:rsidRPr="007A1A4A">
          <w:rPr>
            <w:rFonts w:ascii="Times New Roman" w:hAnsi="Times New Roman" w:cs="Times New Roman"/>
            <w:sz w:val="24"/>
            <w:szCs w:val="24"/>
            <w:lang w:val="en-US"/>
            <w:rPrChange w:id="563" w:author="ASUS" w:date="2019-09-26T11:21:00Z">
              <w:rPr>
                <w:lang w:val="en-US"/>
              </w:rPr>
            </w:rPrChange>
          </w:rPr>
          <w:t xml:space="preserve">Project initiation feature </w:t>
        </w:r>
      </w:ins>
      <w:r w:rsidRPr="007A1A4A">
        <w:rPr>
          <w:rFonts w:ascii="Times New Roman" w:hAnsi="Times New Roman" w:cs="Times New Roman"/>
          <w:sz w:val="24"/>
          <w:szCs w:val="24"/>
          <w:rPrChange w:id="564" w:author="ASUS" w:date="2019-09-26T11:21:00Z">
            <w:rPr/>
          </w:rPrChange>
        </w:rPr>
        <w:t xml:space="preserve"> </w:t>
      </w:r>
      <w:r w:rsidR="009B2DD7" w:rsidRPr="007A1A4A">
        <w:rPr>
          <w:rFonts w:ascii="Times New Roman" w:hAnsi="Times New Roman" w:cs="Times New Roman"/>
          <w:noProof/>
          <w:sz w:val="24"/>
          <w:szCs w:val="24"/>
          <w:lang w:val="en-US"/>
          <w:rPrChange w:id="565">
            <w:rPr>
              <w:noProof/>
              <w:lang w:val="en-US"/>
            </w:rPr>
          </w:rPrChange>
        </w:rPr>
        <w:drawing>
          <wp:inline distT="0" distB="0" distL="0" distR="0" wp14:anchorId="5D4BD6BF" wp14:editId="417A4324">
            <wp:extent cx="273367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80" w:rsidRPr="007A1A4A" w:rsidRDefault="002F2F80" w:rsidP="002F2F80">
      <w:pPr>
        <w:rPr>
          <w:rFonts w:ascii="Times New Roman" w:hAnsi="Times New Roman" w:cs="Times New Roman"/>
          <w:sz w:val="24"/>
          <w:szCs w:val="24"/>
          <w:rPrChange w:id="566" w:author="ASUS" w:date="2019-09-26T11:21:00Z">
            <w:rPr/>
          </w:rPrChange>
        </w:rPr>
      </w:pPr>
      <w:del w:id="567" w:author="ASUS" w:date="2019-09-25T01:47:00Z">
        <w:r w:rsidRPr="007A1A4A" w:rsidDel="00A10B7F">
          <w:rPr>
            <w:rFonts w:ascii="Times New Roman" w:hAnsi="Times New Roman" w:cs="Times New Roman"/>
            <w:sz w:val="24"/>
            <w:szCs w:val="24"/>
            <w:rPrChange w:id="568" w:author="ASUS" w:date="2019-09-26T11:21:00Z">
              <w:rPr/>
            </w:rPrChange>
          </w:rPr>
          <w:lastRenderedPageBreak/>
          <w:delText xml:space="preserve">Fitur client and team management </w:delText>
        </w:r>
      </w:del>
      <w:ins w:id="569" w:author="ASUS" w:date="2019-09-25T01:47:00Z">
        <w:r w:rsidR="00A10B7F" w:rsidRPr="007A1A4A">
          <w:rPr>
            <w:rFonts w:ascii="Times New Roman" w:hAnsi="Times New Roman" w:cs="Times New Roman"/>
            <w:sz w:val="24"/>
            <w:szCs w:val="24"/>
            <w:lang w:val="en-US"/>
            <w:rPrChange w:id="570" w:author="ASUS" w:date="2019-09-26T11:21:00Z">
              <w:rPr>
                <w:lang w:val="en-US"/>
              </w:rPr>
            </w:rPrChange>
          </w:rPr>
          <w:t>Client and team management feature</w:t>
        </w:r>
      </w:ins>
      <w:r w:rsidR="009B2DD7" w:rsidRPr="007A1A4A">
        <w:rPr>
          <w:rFonts w:ascii="Times New Roman" w:hAnsi="Times New Roman" w:cs="Times New Roman"/>
          <w:noProof/>
          <w:sz w:val="24"/>
          <w:szCs w:val="24"/>
          <w:lang w:val="en-US"/>
          <w:rPrChange w:id="571">
            <w:rPr>
              <w:noProof/>
              <w:lang w:val="en-US"/>
            </w:rPr>
          </w:rPrChange>
        </w:rPr>
        <w:drawing>
          <wp:inline distT="0" distB="0" distL="0" distR="0" wp14:anchorId="0A6E892F" wp14:editId="4D918007">
            <wp:extent cx="2743200" cy="13008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0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80" w:rsidRPr="007A1A4A" w:rsidRDefault="002F2F80" w:rsidP="002F2F80">
      <w:pPr>
        <w:rPr>
          <w:rFonts w:ascii="Times New Roman" w:hAnsi="Times New Roman" w:cs="Times New Roman"/>
          <w:sz w:val="24"/>
          <w:szCs w:val="24"/>
          <w:rPrChange w:id="572" w:author="ASUS" w:date="2019-09-26T11:21:00Z">
            <w:rPr/>
          </w:rPrChange>
        </w:rPr>
      </w:pPr>
      <w:del w:id="573" w:author="ASUS" w:date="2019-09-25T01:48:00Z">
        <w:r w:rsidRPr="007A1A4A" w:rsidDel="00A10B7F">
          <w:rPr>
            <w:rFonts w:ascii="Times New Roman" w:hAnsi="Times New Roman" w:cs="Times New Roman"/>
            <w:sz w:val="24"/>
            <w:szCs w:val="24"/>
            <w:rPrChange w:id="574" w:author="ASUS" w:date="2019-09-26T11:21:00Z">
              <w:rPr/>
            </w:rPrChange>
          </w:rPr>
          <w:lastRenderedPageBreak/>
          <w:delText>Fitur milestone management</w:delText>
        </w:r>
      </w:del>
      <w:ins w:id="575" w:author="ASUS" w:date="2019-09-25T01:48:00Z">
        <w:r w:rsidR="00A10B7F" w:rsidRPr="007A1A4A">
          <w:rPr>
            <w:rFonts w:ascii="Times New Roman" w:hAnsi="Times New Roman" w:cs="Times New Roman"/>
            <w:sz w:val="24"/>
            <w:szCs w:val="24"/>
            <w:lang w:val="en-US"/>
            <w:rPrChange w:id="576" w:author="ASUS" w:date="2019-09-26T11:21:00Z">
              <w:rPr>
                <w:lang w:val="en-US"/>
              </w:rPr>
            </w:rPrChange>
          </w:rPr>
          <w:t xml:space="preserve">Milestone feature  </w:t>
        </w:r>
      </w:ins>
      <w:r w:rsidRPr="007A1A4A">
        <w:rPr>
          <w:rFonts w:ascii="Times New Roman" w:hAnsi="Times New Roman" w:cs="Times New Roman"/>
          <w:sz w:val="24"/>
          <w:szCs w:val="24"/>
          <w:rPrChange w:id="577" w:author="ASUS" w:date="2019-09-26T11:21:00Z">
            <w:rPr/>
          </w:rPrChange>
        </w:rPr>
        <w:t xml:space="preserve"> </w:t>
      </w:r>
      <w:r w:rsidR="009B2DD7" w:rsidRPr="007A1A4A">
        <w:rPr>
          <w:rFonts w:ascii="Times New Roman" w:hAnsi="Times New Roman" w:cs="Times New Roman"/>
          <w:noProof/>
          <w:sz w:val="24"/>
          <w:szCs w:val="24"/>
          <w:lang w:val="en-US"/>
          <w:rPrChange w:id="578">
            <w:rPr>
              <w:noProof/>
              <w:lang w:val="en-US"/>
            </w:rPr>
          </w:rPrChange>
        </w:rPr>
        <w:drawing>
          <wp:inline distT="0" distB="0" distL="0" distR="0" wp14:anchorId="61E96FF9" wp14:editId="53797EB8">
            <wp:extent cx="2743200" cy="1282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8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DD7" w:rsidRPr="007A1A4A" w:rsidRDefault="009B2DD7" w:rsidP="009B2DD7">
      <w:pPr>
        <w:rPr>
          <w:rFonts w:ascii="Times New Roman" w:hAnsi="Times New Roman" w:cs="Times New Roman"/>
          <w:sz w:val="24"/>
          <w:szCs w:val="24"/>
          <w:rPrChange w:id="579" w:author="ASUS" w:date="2019-09-26T11:21:00Z">
            <w:rPr/>
          </w:rPrChange>
        </w:rPr>
      </w:pPr>
      <w:r w:rsidRPr="007A1A4A">
        <w:rPr>
          <w:rFonts w:ascii="Times New Roman" w:hAnsi="Times New Roman" w:cs="Times New Roman"/>
          <w:sz w:val="24"/>
          <w:szCs w:val="24"/>
          <w:rPrChange w:id="580" w:author="ASUS" w:date="2019-09-26T11:21:00Z">
            <w:rPr/>
          </w:rPrChange>
        </w:rPr>
        <w:t xml:space="preserve">Fitur task management </w:t>
      </w:r>
      <w:r w:rsidRPr="007A1A4A">
        <w:rPr>
          <w:rFonts w:ascii="Times New Roman" w:hAnsi="Times New Roman" w:cs="Times New Roman"/>
          <w:noProof/>
          <w:sz w:val="24"/>
          <w:szCs w:val="24"/>
          <w:lang w:val="en-US"/>
          <w:rPrChange w:id="581">
            <w:rPr>
              <w:noProof/>
              <w:lang w:val="en-US"/>
            </w:rPr>
          </w:rPrChange>
        </w:rPr>
        <w:drawing>
          <wp:inline distT="0" distB="0" distL="0" distR="0" wp14:anchorId="76FF3BD2" wp14:editId="38A6E578">
            <wp:extent cx="273367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DD7" w:rsidRPr="007A1A4A" w:rsidRDefault="009B2DD7" w:rsidP="00A1602C">
      <w:pPr>
        <w:rPr>
          <w:rFonts w:ascii="Times New Roman" w:hAnsi="Times New Roman" w:cs="Times New Roman"/>
          <w:sz w:val="24"/>
          <w:szCs w:val="24"/>
          <w:rPrChange w:id="582" w:author="ASUS" w:date="2019-09-26T11:21:00Z">
            <w:rPr/>
          </w:rPrChange>
        </w:rPr>
      </w:pPr>
      <w:del w:id="583" w:author="ASUS" w:date="2019-09-25T01:46:00Z">
        <w:r w:rsidRPr="007A1A4A" w:rsidDel="00A10B7F">
          <w:rPr>
            <w:rFonts w:ascii="Times New Roman" w:hAnsi="Times New Roman" w:cs="Times New Roman"/>
            <w:sz w:val="24"/>
            <w:szCs w:val="24"/>
            <w:rPrChange w:id="584" w:author="ASUS" w:date="2019-09-26T11:21:00Z">
              <w:rPr/>
            </w:rPrChange>
          </w:rPr>
          <w:delText xml:space="preserve">Fitur issue </w:delText>
        </w:r>
        <w:r w:rsidR="00A1602C" w:rsidRPr="007A1A4A" w:rsidDel="00A10B7F">
          <w:rPr>
            <w:rFonts w:ascii="Times New Roman" w:hAnsi="Times New Roman" w:cs="Times New Roman"/>
            <w:sz w:val="24"/>
            <w:szCs w:val="24"/>
            <w:rPrChange w:id="585" w:author="ASUS" w:date="2019-09-26T11:21:00Z">
              <w:rPr/>
            </w:rPrChange>
          </w:rPr>
          <w:delText>management</w:delText>
        </w:r>
      </w:del>
      <w:ins w:id="586" w:author="ASUS" w:date="2019-09-25T01:46:00Z">
        <w:r w:rsidR="00A10B7F" w:rsidRPr="007A1A4A">
          <w:rPr>
            <w:rFonts w:ascii="Times New Roman" w:hAnsi="Times New Roman" w:cs="Times New Roman"/>
            <w:sz w:val="24"/>
            <w:szCs w:val="24"/>
            <w:lang w:val="en-US"/>
            <w:rPrChange w:id="587" w:author="ASUS" w:date="2019-09-26T11:21:00Z">
              <w:rPr>
                <w:lang w:val="en-US"/>
              </w:rPr>
            </w:rPrChange>
          </w:rPr>
          <w:t>Issue management feature</w:t>
        </w:r>
      </w:ins>
      <w:r w:rsidRPr="007A1A4A">
        <w:rPr>
          <w:rFonts w:ascii="Times New Roman" w:hAnsi="Times New Roman" w:cs="Times New Roman"/>
          <w:noProof/>
          <w:sz w:val="24"/>
          <w:szCs w:val="24"/>
          <w:lang w:val="en-US"/>
          <w:rPrChange w:id="588">
            <w:rPr>
              <w:noProof/>
              <w:lang w:val="en-US"/>
            </w:rPr>
          </w:rPrChange>
        </w:rPr>
        <w:drawing>
          <wp:inline distT="0" distB="0" distL="0" distR="0" wp14:anchorId="75BE01EF" wp14:editId="155D29C2">
            <wp:extent cx="2743200" cy="1282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8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del w:id="589" w:author="ASUS" w:date="2019-09-25T01:49:00Z">
        <w:r w:rsidRPr="007A1A4A" w:rsidDel="00A10B7F">
          <w:rPr>
            <w:rFonts w:ascii="Times New Roman" w:hAnsi="Times New Roman" w:cs="Times New Roman"/>
            <w:sz w:val="24"/>
            <w:szCs w:val="24"/>
            <w:rPrChange w:id="590" w:author="ASUS" w:date="2019-09-26T11:21:00Z">
              <w:rPr/>
            </w:rPrChange>
          </w:rPr>
          <w:delText>Fitur to do</w:delText>
        </w:r>
      </w:del>
      <w:proofErr w:type="gramStart"/>
      <w:ins w:id="591" w:author="ASUS" w:date="2019-09-25T01:49:00Z">
        <w:r w:rsidR="00A10B7F" w:rsidRPr="007A1A4A">
          <w:rPr>
            <w:rFonts w:ascii="Times New Roman" w:hAnsi="Times New Roman" w:cs="Times New Roman"/>
            <w:sz w:val="24"/>
            <w:szCs w:val="24"/>
            <w:lang w:val="en-US"/>
            <w:rPrChange w:id="592" w:author="ASUS" w:date="2019-09-26T11:21:00Z">
              <w:rPr>
                <w:lang w:val="en-US"/>
              </w:rPr>
            </w:rPrChange>
          </w:rPr>
          <w:t>To</w:t>
        </w:r>
        <w:proofErr w:type="gramEnd"/>
        <w:r w:rsidR="00A10B7F" w:rsidRPr="007A1A4A">
          <w:rPr>
            <w:rFonts w:ascii="Times New Roman" w:hAnsi="Times New Roman" w:cs="Times New Roman"/>
            <w:sz w:val="24"/>
            <w:szCs w:val="24"/>
            <w:lang w:val="en-US"/>
            <w:rPrChange w:id="593" w:author="ASUS" w:date="2019-09-26T11:21:00Z">
              <w:rPr>
                <w:lang w:val="en-US"/>
              </w:rPr>
            </w:rPrChange>
          </w:rPr>
          <w:t xml:space="preserve"> do list feature</w:t>
        </w:r>
      </w:ins>
      <w:r w:rsidR="00527BC3" w:rsidRPr="007A1A4A">
        <w:rPr>
          <w:rFonts w:ascii="Times New Roman" w:hAnsi="Times New Roman" w:cs="Times New Roman"/>
          <w:sz w:val="24"/>
          <w:szCs w:val="24"/>
          <w:rPrChange w:id="594" w:author="ASUS" w:date="2019-09-26T11:21:00Z">
            <w:rPr/>
          </w:rPrChange>
        </w:rPr>
        <w:t xml:space="preserve"> </w:t>
      </w:r>
      <w:r w:rsidR="00527BC3" w:rsidRPr="007A1A4A">
        <w:rPr>
          <w:rFonts w:ascii="Times New Roman" w:hAnsi="Times New Roman" w:cs="Times New Roman"/>
          <w:noProof/>
          <w:sz w:val="24"/>
          <w:szCs w:val="24"/>
          <w:lang w:val="en-US"/>
          <w:rPrChange w:id="595">
            <w:rPr>
              <w:noProof/>
              <w:lang w:val="en-US"/>
            </w:rPr>
          </w:rPrChange>
        </w:rPr>
        <w:drawing>
          <wp:inline distT="0" distB="0" distL="0" distR="0" wp14:anchorId="3217BBBD" wp14:editId="538A0758">
            <wp:extent cx="2743200" cy="129147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9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C3" w:rsidRPr="007A1A4A" w:rsidRDefault="00527BC3" w:rsidP="00527BC3">
      <w:pPr>
        <w:rPr>
          <w:rFonts w:ascii="Times New Roman" w:hAnsi="Times New Roman" w:cs="Times New Roman"/>
          <w:sz w:val="24"/>
          <w:szCs w:val="24"/>
          <w:lang w:val="en-US"/>
          <w:rPrChange w:id="596" w:author="ASUS" w:date="2019-09-26T11:21:00Z">
            <w:rPr>
              <w:lang w:val="en-US"/>
            </w:rPr>
          </w:rPrChange>
        </w:rPr>
      </w:pPr>
      <w:del w:id="597" w:author="ASUS" w:date="2019-09-25T01:49:00Z">
        <w:r w:rsidRPr="007A1A4A" w:rsidDel="00A10B7F">
          <w:rPr>
            <w:rFonts w:ascii="Times New Roman" w:hAnsi="Times New Roman" w:cs="Times New Roman"/>
            <w:sz w:val="24"/>
            <w:szCs w:val="24"/>
            <w:rPrChange w:id="598" w:author="ASUS" w:date="2019-09-26T11:21:00Z">
              <w:rPr/>
            </w:rPrChange>
          </w:rPr>
          <w:lastRenderedPageBreak/>
          <w:delText>Fitur calendar</w:delText>
        </w:r>
        <w:r w:rsidRPr="007A1A4A" w:rsidDel="00A10B7F">
          <w:rPr>
            <w:rFonts w:ascii="Times New Roman" w:hAnsi="Times New Roman" w:cs="Times New Roman"/>
            <w:sz w:val="24"/>
            <w:szCs w:val="24"/>
            <w:lang w:val="en-US"/>
            <w:rPrChange w:id="599" w:author="ASUS" w:date="2019-09-26T11:21:00Z">
              <w:rPr>
                <w:lang w:val="en-US"/>
              </w:rPr>
            </w:rPrChange>
          </w:rPr>
          <w:delText xml:space="preserve"> project</w:delText>
        </w:r>
      </w:del>
      <w:ins w:id="600" w:author="ASUS" w:date="2019-09-25T01:49:00Z">
        <w:r w:rsidR="00A10B7F" w:rsidRPr="007A1A4A">
          <w:rPr>
            <w:rFonts w:ascii="Times New Roman" w:hAnsi="Times New Roman" w:cs="Times New Roman"/>
            <w:sz w:val="24"/>
            <w:szCs w:val="24"/>
            <w:lang w:val="en-US"/>
            <w:rPrChange w:id="601" w:author="ASUS" w:date="2019-09-26T11:21:00Z">
              <w:rPr>
                <w:lang w:val="en-US"/>
              </w:rPr>
            </w:rPrChange>
          </w:rPr>
          <w:t>Project calendar feature</w:t>
        </w:r>
      </w:ins>
      <w:r w:rsidRPr="007A1A4A">
        <w:rPr>
          <w:rFonts w:ascii="Times New Roman" w:hAnsi="Times New Roman" w:cs="Times New Roman"/>
          <w:sz w:val="24"/>
          <w:szCs w:val="24"/>
          <w:lang w:val="en-US"/>
          <w:rPrChange w:id="602" w:author="ASUS" w:date="2019-09-26T11:21:00Z">
            <w:rPr>
              <w:lang w:val="en-US"/>
            </w:rPr>
          </w:rPrChange>
        </w:rPr>
        <w:t xml:space="preserve"> </w:t>
      </w:r>
      <w:r w:rsidRPr="007A1A4A">
        <w:rPr>
          <w:rFonts w:ascii="Times New Roman" w:hAnsi="Times New Roman" w:cs="Times New Roman"/>
          <w:noProof/>
          <w:sz w:val="24"/>
          <w:szCs w:val="24"/>
          <w:lang w:val="en-US"/>
          <w:rPrChange w:id="603">
            <w:rPr>
              <w:noProof/>
              <w:lang w:val="en-US"/>
            </w:rPr>
          </w:rPrChange>
        </w:rPr>
        <w:drawing>
          <wp:inline distT="0" distB="0" distL="0" distR="0" wp14:anchorId="714891F5" wp14:editId="08145FCA">
            <wp:extent cx="2733675" cy="126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C3" w:rsidRPr="007A1A4A" w:rsidRDefault="00527BC3" w:rsidP="00527BC3">
      <w:pPr>
        <w:rPr>
          <w:rFonts w:ascii="Times New Roman" w:hAnsi="Times New Roman" w:cs="Times New Roman"/>
          <w:sz w:val="24"/>
          <w:szCs w:val="24"/>
          <w:rPrChange w:id="604" w:author="ASUS" w:date="2019-09-26T11:21:00Z">
            <w:rPr/>
          </w:rPrChange>
        </w:rPr>
      </w:pPr>
      <w:del w:id="605" w:author="ASUS" w:date="2019-09-25T01:49:00Z">
        <w:r w:rsidRPr="007A1A4A" w:rsidDel="00A10B7F">
          <w:rPr>
            <w:rFonts w:ascii="Times New Roman" w:hAnsi="Times New Roman" w:cs="Times New Roman"/>
            <w:sz w:val="24"/>
            <w:szCs w:val="24"/>
            <w:rPrChange w:id="606" w:author="ASUS" w:date="2019-09-26T11:21:00Z">
              <w:rPr/>
            </w:rPrChange>
          </w:rPr>
          <w:delText>Fitur history</w:delText>
        </w:r>
      </w:del>
      <w:proofErr w:type="gramStart"/>
      <w:ins w:id="607" w:author="ASUS" w:date="2019-09-25T01:49:00Z">
        <w:r w:rsidR="00A10B7F" w:rsidRPr="007A1A4A">
          <w:rPr>
            <w:rFonts w:ascii="Times New Roman" w:hAnsi="Times New Roman" w:cs="Times New Roman"/>
            <w:sz w:val="24"/>
            <w:szCs w:val="24"/>
            <w:lang w:val="en-US"/>
            <w:rPrChange w:id="608" w:author="ASUS" w:date="2019-09-26T11:21:00Z">
              <w:rPr>
                <w:lang w:val="en-US"/>
              </w:rPr>
            </w:rPrChange>
          </w:rPr>
          <w:t>history</w:t>
        </w:r>
        <w:proofErr w:type="gramEnd"/>
        <w:r w:rsidR="00A10B7F" w:rsidRPr="007A1A4A">
          <w:rPr>
            <w:rFonts w:ascii="Times New Roman" w:hAnsi="Times New Roman" w:cs="Times New Roman"/>
            <w:sz w:val="24"/>
            <w:szCs w:val="24"/>
            <w:lang w:val="en-US"/>
            <w:rPrChange w:id="609" w:author="ASUS" w:date="2019-09-26T11:21:00Z">
              <w:rPr>
                <w:lang w:val="en-US"/>
              </w:rPr>
            </w:rPrChange>
          </w:rPr>
          <w:t xml:space="preserve"> feature</w:t>
        </w:r>
      </w:ins>
      <w:r w:rsidRPr="007A1A4A">
        <w:rPr>
          <w:rFonts w:ascii="Times New Roman" w:hAnsi="Times New Roman" w:cs="Times New Roman"/>
          <w:sz w:val="24"/>
          <w:szCs w:val="24"/>
          <w:rPrChange w:id="610" w:author="ASUS" w:date="2019-09-26T11:21:00Z">
            <w:rPr/>
          </w:rPrChange>
        </w:rPr>
        <w:t xml:space="preserve"> </w:t>
      </w:r>
      <w:r w:rsidRPr="007A1A4A">
        <w:rPr>
          <w:rFonts w:ascii="Times New Roman" w:hAnsi="Times New Roman" w:cs="Times New Roman"/>
          <w:noProof/>
          <w:sz w:val="24"/>
          <w:szCs w:val="24"/>
          <w:lang w:val="en-US"/>
          <w:rPrChange w:id="611">
            <w:rPr>
              <w:noProof/>
              <w:lang w:val="en-US"/>
            </w:rPr>
          </w:rPrChange>
        </w:rPr>
        <w:drawing>
          <wp:inline distT="0" distB="0" distL="0" distR="0" wp14:anchorId="10AB7E8F" wp14:editId="1E22F3F1">
            <wp:extent cx="2743200" cy="125536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5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C3" w:rsidRPr="007A1A4A" w:rsidRDefault="00527BC3" w:rsidP="00527BC3">
      <w:pPr>
        <w:rPr>
          <w:rFonts w:ascii="Times New Roman" w:hAnsi="Times New Roman" w:cs="Times New Roman"/>
          <w:sz w:val="24"/>
          <w:szCs w:val="24"/>
          <w:rPrChange w:id="612" w:author="ASUS" w:date="2019-09-26T11:21:00Z">
            <w:rPr/>
          </w:rPrChange>
        </w:rPr>
      </w:pPr>
      <w:del w:id="613" w:author="ASUS" w:date="2019-09-25T01:50:00Z">
        <w:r w:rsidRPr="007A1A4A" w:rsidDel="00A10B7F">
          <w:rPr>
            <w:rFonts w:ascii="Times New Roman" w:hAnsi="Times New Roman" w:cs="Times New Roman"/>
            <w:sz w:val="24"/>
            <w:szCs w:val="24"/>
            <w:rPrChange w:id="614" w:author="ASUS" w:date="2019-09-26T11:21:00Z">
              <w:rPr/>
            </w:rPrChange>
          </w:rPr>
          <w:delText>Fitur daily activity</w:delText>
        </w:r>
      </w:del>
      <w:ins w:id="615" w:author="ASUS" w:date="2019-09-25T01:50:00Z">
        <w:r w:rsidR="00A10B7F" w:rsidRPr="007A1A4A">
          <w:rPr>
            <w:rFonts w:ascii="Times New Roman" w:hAnsi="Times New Roman" w:cs="Times New Roman"/>
            <w:sz w:val="24"/>
            <w:szCs w:val="24"/>
            <w:lang w:val="en-US"/>
            <w:rPrChange w:id="616" w:author="ASUS" w:date="2019-09-26T11:21:00Z">
              <w:rPr>
                <w:lang w:val="en-US"/>
              </w:rPr>
            </w:rPrChange>
          </w:rPr>
          <w:t xml:space="preserve">Daily activity feature </w:t>
        </w:r>
      </w:ins>
      <w:r w:rsidRPr="007A1A4A">
        <w:rPr>
          <w:rFonts w:ascii="Times New Roman" w:hAnsi="Times New Roman" w:cs="Times New Roman"/>
          <w:sz w:val="24"/>
          <w:szCs w:val="24"/>
          <w:rPrChange w:id="617" w:author="ASUS" w:date="2019-09-26T11:21:00Z">
            <w:rPr/>
          </w:rPrChange>
        </w:rPr>
        <w:t xml:space="preserve"> </w:t>
      </w:r>
      <w:r w:rsidRPr="007A1A4A">
        <w:rPr>
          <w:rFonts w:ascii="Times New Roman" w:hAnsi="Times New Roman" w:cs="Times New Roman"/>
          <w:noProof/>
          <w:sz w:val="24"/>
          <w:szCs w:val="24"/>
          <w:lang w:val="en-US"/>
          <w:rPrChange w:id="618">
            <w:rPr>
              <w:noProof/>
              <w:lang w:val="en-US"/>
            </w:rPr>
          </w:rPrChange>
        </w:rPr>
        <w:drawing>
          <wp:inline distT="0" distB="0" distL="0" distR="0" wp14:anchorId="3DF51CAC" wp14:editId="7F59CE31">
            <wp:extent cx="2743200" cy="12844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8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C3" w:rsidRPr="007A1A4A" w:rsidRDefault="00527BC3" w:rsidP="00527BC3">
      <w:pPr>
        <w:rPr>
          <w:rFonts w:ascii="Times New Roman" w:hAnsi="Times New Roman" w:cs="Times New Roman"/>
          <w:sz w:val="24"/>
          <w:szCs w:val="24"/>
          <w:rPrChange w:id="619" w:author="ASUS" w:date="2019-09-26T11:21:00Z">
            <w:rPr/>
          </w:rPrChange>
        </w:rPr>
      </w:pPr>
      <w:del w:id="620" w:author="ASUS" w:date="2019-09-25T01:50:00Z">
        <w:r w:rsidRPr="007A1A4A" w:rsidDel="00A10B7F">
          <w:rPr>
            <w:rFonts w:ascii="Times New Roman" w:hAnsi="Times New Roman" w:cs="Times New Roman"/>
            <w:sz w:val="24"/>
            <w:szCs w:val="24"/>
            <w:rPrChange w:id="621" w:author="ASUS" w:date="2019-09-26T11:21:00Z">
              <w:rPr/>
            </w:rPrChange>
          </w:rPr>
          <w:delText xml:space="preserve">Fitur note management </w:delText>
        </w:r>
      </w:del>
      <w:ins w:id="622" w:author="ASUS" w:date="2019-09-25T01:50:00Z">
        <w:r w:rsidR="00A10B7F" w:rsidRPr="007A1A4A">
          <w:rPr>
            <w:rFonts w:ascii="Times New Roman" w:hAnsi="Times New Roman" w:cs="Times New Roman"/>
            <w:sz w:val="24"/>
            <w:szCs w:val="24"/>
            <w:lang w:val="en-US"/>
            <w:rPrChange w:id="623" w:author="ASUS" w:date="2019-09-26T11:21:00Z">
              <w:rPr>
                <w:lang w:val="en-US"/>
              </w:rPr>
            </w:rPrChange>
          </w:rPr>
          <w:t>Notes feature</w:t>
        </w:r>
      </w:ins>
      <w:r w:rsidRPr="007A1A4A">
        <w:rPr>
          <w:rFonts w:ascii="Times New Roman" w:hAnsi="Times New Roman" w:cs="Times New Roman"/>
          <w:noProof/>
          <w:sz w:val="24"/>
          <w:szCs w:val="24"/>
          <w:lang w:val="en-US"/>
          <w:rPrChange w:id="624">
            <w:rPr>
              <w:noProof/>
              <w:lang w:val="en-US"/>
            </w:rPr>
          </w:rPrChange>
        </w:rPr>
        <w:drawing>
          <wp:inline distT="0" distB="0" distL="0" distR="0" wp14:anchorId="33483A98" wp14:editId="74FC9861">
            <wp:extent cx="2743200" cy="12855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8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C3" w:rsidRPr="007A1A4A" w:rsidRDefault="00527BC3" w:rsidP="00527BC3">
      <w:pPr>
        <w:rPr>
          <w:rFonts w:ascii="Times New Roman" w:hAnsi="Times New Roman" w:cs="Times New Roman"/>
          <w:sz w:val="24"/>
          <w:szCs w:val="24"/>
          <w:rPrChange w:id="625" w:author="ASUS" w:date="2019-09-26T11:21:00Z">
            <w:rPr/>
          </w:rPrChange>
        </w:rPr>
      </w:pPr>
      <w:del w:id="626" w:author="ASUS" w:date="2019-09-25T01:50:00Z">
        <w:r w:rsidRPr="007A1A4A" w:rsidDel="00A10B7F">
          <w:rPr>
            <w:rFonts w:ascii="Times New Roman" w:hAnsi="Times New Roman" w:cs="Times New Roman"/>
            <w:sz w:val="24"/>
            <w:szCs w:val="24"/>
            <w:rPrChange w:id="627" w:author="ASUS" w:date="2019-09-26T11:21:00Z">
              <w:rPr/>
            </w:rPrChange>
          </w:rPr>
          <w:delText>Fitur file attachment</w:delText>
        </w:r>
      </w:del>
      <w:ins w:id="628" w:author="ASUS" w:date="2019-09-25T01:50:00Z">
        <w:r w:rsidR="00A10B7F" w:rsidRPr="007A1A4A">
          <w:rPr>
            <w:rFonts w:ascii="Times New Roman" w:hAnsi="Times New Roman" w:cs="Times New Roman"/>
            <w:sz w:val="24"/>
            <w:szCs w:val="24"/>
            <w:lang w:val="en-US"/>
            <w:rPrChange w:id="629" w:author="ASUS" w:date="2019-09-26T11:21:00Z">
              <w:rPr>
                <w:lang w:val="en-US"/>
              </w:rPr>
            </w:rPrChange>
          </w:rPr>
          <w:t>File</w:t>
        </w:r>
      </w:ins>
      <w:ins w:id="630" w:author="ASUS" w:date="2019-09-25T01:51:00Z">
        <w:r w:rsidR="00A10B7F" w:rsidRPr="007A1A4A">
          <w:rPr>
            <w:rFonts w:ascii="Times New Roman" w:hAnsi="Times New Roman" w:cs="Times New Roman"/>
            <w:sz w:val="24"/>
            <w:szCs w:val="24"/>
            <w:lang w:val="en-US"/>
            <w:rPrChange w:id="631" w:author="ASUS" w:date="2019-09-26T11:21:00Z">
              <w:rPr>
                <w:lang w:val="en-US"/>
              </w:rPr>
            </w:rPrChange>
          </w:rPr>
          <w:t xml:space="preserve"> attachment feature</w:t>
        </w:r>
      </w:ins>
      <w:ins w:id="632" w:author="ASUS" w:date="2019-09-25T01:50:00Z">
        <w:r w:rsidR="00A10B7F" w:rsidRPr="007A1A4A">
          <w:rPr>
            <w:rFonts w:ascii="Times New Roman" w:hAnsi="Times New Roman" w:cs="Times New Roman"/>
            <w:sz w:val="24"/>
            <w:szCs w:val="24"/>
            <w:lang w:val="en-US"/>
            <w:rPrChange w:id="633" w:author="ASUS" w:date="2019-09-26T11:21:00Z">
              <w:rPr>
                <w:lang w:val="en-US"/>
              </w:rPr>
            </w:rPrChange>
          </w:rPr>
          <w:t xml:space="preserve"> </w:t>
        </w:r>
      </w:ins>
      <w:r w:rsidRPr="007A1A4A">
        <w:rPr>
          <w:rFonts w:ascii="Times New Roman" w:hAnsi="Times New Roman" w:cs="Times New Roman"/>
          <w:sz w:val="24"/>
          <w:szCs w:val="24"/>
          <w:rPrChange w:id="634" w:author="ASUS" w:date="2019-09-26T11:21:00Z">
            <w:rPr/>
          </w:rPrChange>
        </w:rPr>
        <w:t xml:space="preserve"> </w:t>
      </w:r>
      <w:r w:rsidRPr="007A1A4A">
        <w:rPr>
          <w:rFonts w:ascii="Times New Roman" w:hAnsi="Times New Roman" w:cs="Times New Roman"/>
          <w:noProof/>
          <w:sz w:val="24"/>
          <w:szCs w:val="24"/>
          <w:lang w:val="en-US"/>
          <w:rPrChange w:id="635">
            <w:rPr>
              <w:noProof/>
              <w:lang w:val="en-US"/>
            </w:rPr>
          </w:rPrChange>
        </w:rPr>
        <w:drawing>
          <wp:inline distT="0" distB="0" distL="0" distR="0" wp14:anchorId="196EC62A" wp14:editId="49B4F5BA">
            <wp:extent cx="2743200" cy="13027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0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C3" w:rsidRPr="007A1A4A" w:rsidRDefault="00527BC3" w:rsidP="00527BC3">
      <w:pPr>
        <w:rPr>
          <w:rFonts w:ascii="Times New Roman" w:hAnsi="Times New Roman" w:cs="Times New Roman"/>
          <w:sz w:val="24"/>
          <w:szCs w:val="24"/>
          <w:rPrChange w:id="636" w:author="ASUS" w:date="2019-09-26T11:21:00Z">
            <w:rPr/>
          </w:rPrChange>
        </w:rPr>
      </w:pPr>
      <w:del w:id="637" w:author="ASUS" w:date="2019-09-25T01:51:00Z">
        <w:r w:rsidRPr="007A1A4A" w:rsidDel="00A10B7F">
          <w:rPr>
            <w:rFonts w:ascii="Times New Roman" w:hAnsi="Times New Roman" w:cs="Times New Roman"/>
            <w:sz w:val="24"/>
            <w:szCs w:val="24"/>
            <w:rPrChange w:id="638" w:author="ASUS" w:date="2019-09-26T11:21:00Z">
              <w:rPr/>
            </w:rPrChange>
          </w:rPr>
          <w:lastRenderedPageBreak/>
          <w:delText xml:space="preserve">Fitur discussion </w:delText>
        </w:r>
      </w:del>
      <w:ins w:id="639" w:author="ASUS" w:date="2019-09-25T01:51:00Z">
        <w:r w:rsidR="00A10B7F" w:rsidRPr="007A1A4A">
          <w:rPr>
            <w:rFonts w:ascii="Times New Roman" w:hAnsi="Times New Roman" w:cs="Times New Roman"/>
            <w:sz w:val="24"/>
            <w:szCs w:val="24"/>
            <w:lang w:val="en-US"/>
            <w:rPrChange w:id="640" w:author="ASUS" w:date="2019-09-26T11:21:00Z">
              <w:rPr>
                <w:lang w:val="en-US"/>
              </w:rPr>
            </w:rPrChange>
          </w:rPr>
          <w:t>Discussion feature</w:t>
        </w:r>
      </w:ins>
      <w:r w:rsidRPr="007A1A4A">
        <w:rPr>
          <w:rFonts w:ascii="Times New Roman" w:hAnsi="Times New Roman" w:cs="Times New Roman"/>
          <w:noProof/>
          <w:sz w:val="24"/>
          <w:szCs w:val="24"/>
          <w:lang w:val="en-US"/>
          <w:rPrChange w:id="641">
            <w:rPr>
              <w:noProof/>
              <w:lang w:val="en-US"/>
            </w:rPr>
          </w:rPrChange>
        </w:rPr>
        <w:drawing>
          <wp:inline distT="0" distB="0" distL="0" distR="0" wp14:anchorId="3E43AA73" wp14:editId="44EEDB5D">
            <wp:extent cx="2657475" cy="1257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AB" w:rsidRPr="007A1A4A" w:rsidRDefault="00033C71" w:rsidP="003B0FC8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642" w:author="ASUS" w:date="2019-09-26T11:21:00Z">
            <w:rPr>
              <w:lang w:val="en-US"/>
            </w:rPr>
          </w:rPrChange>
        </w:rPr>
      </w:pPr>
      <w:del w:id="643" w:author="ASUS" w:date="2019-09-26T10:05:00Z">
        <w:r w:rsidRPr="007A1A4A" w:rsidDel="00F0749F">
          <w:rPr>
            <w:rFonts w:ascii="Times New Roman" w:hAnsi="Times New Roman" w:cs="Times New Roman"/>
            <w:b/>
            <w:sz w:val="24"/>
            <w:szCs w:val="24"/>
            <w:lang w:val="en-US"/>
            <w:rPrChange w:id="644" w:author="ASUS" w:date="2019-09-26T11:21:00Z">
              <w:rPr>
                <w:b/>
                <w:lang w:val="en-US"/>
              </w:rPr>
            </w:rPrChange>
          </w:rPr>
          <w:delText>Pengujian sistem</w:delText>
        </w:r>
      </w:del>
      <w:ins w:id="645" w:author="ASUS" w:date="2019-09-26T10:05:00Z">
        <w:r w:rsidR="00F0749F" w:rsidRPr="007A1A4A">
          <w:rPr>
            <w:rFonts w:ascii="Times New Roman" w:hAnsi="Times New Roman" w:cs="Times New Roman"/>
            <w:b/>
            <w:sz w:val="24"/>
            <w:szCs w:val="24"/>
            <w:lang w:val="en-US"/>
            <w:rPrChange w:id="646" w:author="ASUS" w:date="2019-09-26T11:21:00Z">
              <w:rPr>
                <w:b/>
                <w:lang w:val="en-US"/>
              </w:rPr>
            </w:rPrChange>
          </w:rPr>
          <w:t>Functional system testing</w:t>
        </w:r>
      </w:ins>
    </w:p>
    <w:p w:rsidR="00033C71" w:rsidRPr="007A1A4A" w:rsidRDefault="00033C71" w:rsidP="003B0FC8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647" w:author="ASUS" w:date="2019-09-26T11:21:00Z">
            <w:rPr>
              <w:lang w:val="en-US"/>
            </w:rPr>
          </w:rPrChange>
        </w:rPr>
      </w:pPr>
      <w:del w:id="648" w:author="ASUS" w:date="2019-09-26T10:06:00Z">
        <w:r w:rsidRPr="007A1A4A" w:rsidDel="00F0749F">
          <w:rPr>
            <w:rFonts w:ascii="Times New Roman" w:hAnsi="Times New Roman" w:cs="Times New Roman"/>
            <w:sz w:val="24"/>
            <w:szCs w:val="24"/>
            <w:lang w:val="en-US"/>
            <w:rPrChange w:id="649" w:author="ASUS" w:date="2019-09-26T11:21:00Z">
              <w:rPr>
                <w:lang w:val="en-US"/>
              </w:rPr>
            </w:rPrChange>
          </w:rPr>
          <w:delText>Dilakukan pengujian pada fungsionalitas sistem di Montazze Studio dengan scenario proyek yang bernama Loakin</w:delText>
        </w:r>
      </w:del>
      <w:ins w:id="650" w:author="ASUS" w:date="2019-09-26T10:06:00Z"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651" w:author="ASUS" w:date="2019-09-26T11:21:00Z">
              <w:rPr>
                <w:lang w:val="en-US"/>
              </w:rPr>
            </w:rPrChange>
          </w:rPr>
          <w:t xml:space="preserve">We did a </w:t>
        </w:r>
        <w:proofErr w:type="spellStart"/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652" w:author="ASUS" w:date="2019-09-26T11:21:00Z">
              <w:rPr>
                <w:lang w:val="en-US"/>
              </w:rPr>
            </w:rPrChange>
          </w:rPr>
          <w:t>fu</w:t>
        </w:r>
      </w:ins>
      <w:ins w:id="653" w:author="ASUS" w:date="2019-09-26T10:07:00Z"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654" w:author="ASUS" w:date="2019-09-26T11:21:00Z">
              <w:rPr>
                <w:lang w:val="en-US"/>
              </w:rPr>
            </w:rPrChange>
          </w:rPr>
          <w:t>ctional</w:t>
        </w:r>
        <w:proofErr w:type="spellEnd"/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655" w:author="ASUS" w:date="2019-09-26T11:21:00Z">
              <w:rPr>
                <w:lang w:val="en-US"/>
              </w:rPr>
            </w:rPrChange>
          </w:rPr>
          <w:t xml:space="preserve"> system test at </w:t>
        </w:r>
        <w:proofErr w:type="spellStart"/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656" w:author="ASUS" w:date="2019-09-26T11:21:00Z">
              <w:rPr>
                <w:lang w:val="en-US"/>
              </w:rPr>
            </w:rPrChange>
          </w:rPr>
          <w:t>Montazze</w:t>
        </w:r>
      </w:ins>
      <w:proofErr w:type="spellEnd"/>
      <w:ins w:id="657" w:author="ASUS" w:date="2019-09-26T10:08:00Z"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658" w:author="ASUS" w:date="2019-09-26T11:21:00Z">
              <w:rPr>
                <w:lang w:val="en-US"/>
              </w:rPr>
            </w:rPrChange>
          </w:rPr>
          <w:t xml:space="preserve"> Studio with a project scenario named </w:t>
        </w:r>
        <w:proofErr w:type="spellStart"/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659" w:author="ASUS" w:date="2019-09-26T11:21:00Z">
              <w:rPr>
                <w:lang w:val="en-US"/>
              </w:rPr>
            </w:rPrChange>
          </w:rPr>
          <w:t>Loakin</w:t>
        </w:r>
      </w:ins>
      <w:proofErr w:type="spellEnd"/>
      <w:r w:rsidRPr="007A1A4A">
        <w:rPr>
          <w:rFonts w:ascii="Times New Roman" w:hAnsi="Times New Roman" w:cs="Times New Roman"/>
          <w:sz w:val="24"/>
          <w:szCs w:val="24"/>
          <w:lang w:val="en-US"/>
          <w:rPrChange w:id="660" w:author="ASUS" w:date="2019-09-26T11:21:00Z">
            <w:rPr>
              <w:lang w:val="en-US"/>
            </w:rPr>
          </w:rPrChange>
        </w:rPr>
        <w:t xml:space="preserve">. </w:t>
      </w:r>
      <w:del w:id="661" w:author="ASUS" w:date="2019-09-26T10:09:00Z">
        <w:r w:rsidRPr="007A1A4A" w:rsidDel="00F0749F">
          <w:rPr>
            <w:rFonts w:ascii="Times New Roman" w:hAnsi="Times New Roman" w:cs="Times New Roman"/>
            <w:sz w:val="24"/>
            <w:szCs w:val="24"/>
            <w:lang w:val="en-US"/>
            <w:rPrChange w:id="662" w:author="ASUS" w:date="2019-09-26T11:21:00Z">
              <w:rPr>
                <w:lang w:val="en-US"/>
              </w:rPr>
            </w:rPrChange>
          </w:rPr>
          <w:delText xml:space="preserve">Loakin merupakan website yang menjual barang bekas. Fitur-fitur yang harus ada </w:delText>
        </w:r>
        <w:r w:rsidRPr="007A1A4A" w:rsidDel="00F0749F">
          <w:rPr>
            <w:rFonts w:ascii="Times New Roman" w:hAnsi="Times New Roman" w:cs="Times New Roman"/>
            <w:sz w:val="24"/>
            <w:szCs w:val="24"/>
            <w:rPrChange w:id="663" w:author="ASUS" w:date="2019-09-26T11:21:00Z">
              <w:rPr/>
            </w:rPrChange>
          </w:rPr>
          <w:delText xml:space="preserve">yaitu </w:delText>
        </w:r>
        <w:r w:rsidR="009807AB" w:rsidRPr="007A1A4A" w:rsidDel="00F0749F">
          <w:rPr>
            <w:rFonts w:ascii="Times New Roman" w:hAnsi="Times New Roman" w:cs="Times New Roman"/>
            <w:sz w:val="24"/>
            <w:szCs w:val="24"/>
            <w:rPrChange w:id="664" w:author="ASUS" w:date="2019-09-26T11:21:00Z">
              <w:rPr/>
            </w:rPrChange>
          </w:rPr>
          <w:delText>autentikasi menggunakan</w:delText>
        </w:r>
        <w:r w:rsidR="009807AB" w:rsidRPr="007A1A4A" w:rsidDel="00F0749F">
          <w:rPr>
            <w:rFonts w:ascii="Times New Roman" w:hAnsi="Times New Roman" w:cs="Times New Roman"/>
            <w:sz w:val="24"/>
            <w:szCs w:val="24"/>
            <w:lang w:val="en-US"/>
            <w:rPrChange w:id="665" w:author="ASUS" w:date="2019-09-26T11:21:00Z">
              <w:rPr>
                <w:lang w:val="en-US"/>
              </w:rPr>
            </w:rPrChange>
          </w:rPr>
          <w:delText xml:space="preserve"> </w:delText>
        </w:r>
        <w:r w:rsidR="009807AB" w:rsidRPr="007A1A4A" w:rsidDel="00F0749F">
          <w:rPr>
            <w:rFonts w:ascii="Times New Roman" w:hAnsi="Times New Roman" w:cs="Times New Roman"/>
            <w:sz w:val="24"/>
            <w:szCs w:val="24"/>
            <w:rPrChange w:id="666" w:author="ASUS" w:date="2019-09-26T11:21:00Z">
              <w:rPr/>
            </w:rPrChange>
          </w:rPr>
          <w:delText xml:space="preserve">Facebook, mengelola barang, </w:delText>
        </w:r>
        <w:r w:rsidRPr="007A1A4A" w:rsidDel="00F0749F">
          <w:rPr>
            <w:rFonts w:ascii="Times New Roman" w:hAnsi="Times New Roman" w:cs="Times New Roman"/>
            <w:sz w:val="24"/>
            <w:szCs w:val="24"/>
            <w:rPrChange w:id="667" w:author="ASUS" w:date="2019-09-26T11:21:00Z">
              <w:rPr/>
            </w:rPrChange>
          </w:rPr>
          <w:delText xml:space="preserve">upload </w:delText>
        </w:r>
        <w:r w:rsidR="009807AB" w:rsidRPr="007A1A4A" w:rsidDel="00F0749F">
          <w:rPr>
            <w:rFonts w:ascii="Times New Roman" w:hAnsi="Times New Roman" w:cs="Times New Roman"/>
            <w:sz w:val="24"/>
            <w:szCs w:val="24"/>
            <w:rPrChange w:id="668" w:author="ASUS" w:date="2019-09-26T11:21:00Z">
              <w:rPr/>
            </w:rPrChange>
          </w:rPr>
          <w:delText>foto,</w:delText>
        </w:r>
        <w:r w:rsidR="009807AB" w:rsidRPr="007A1A4A" w:rsidDel="00F0749F">
          <w:rPr>
            <w:rFonts w:ascii="Times New Roman" w:hAnsi="Times New Roman" w:cs="Times New Roman"/>
            <w:sz w:val="24"/>
            <w:szCs w:val="24"/>
            <w:lang w:val="en-US"/>
            <w:rPrChange w:id="669" w:author="ASUS" w:date="2019-09-26T11:21:00Z">
              <w:rPr>
                <w:lang w:val="en-US"/>
              </w:rPr>
            </w:rPrChange>
          </w:rPr>
          <w:delText xml:space="preserve"> </w:delText>
        </w:r>
        <w:r w:rsidR="009807AB" w:rsidRPr="007A1A4A" w:rsidDel="00F0749F">
          <w:rPr>
            <w:rFonts w:ascii="Times New Roman" w:hAnsi="Times New Roman" w:cs="Times New Roman"/>
            <w:sz w:val="24"/>
            <w:szCs w:val="24"/>
            <w:rPrChange w:id="670" w:author="ASUS" w:date="2019-09-26T11:21:00Z">
              <w:rPr/>
            </w:rPrChange>
          </w:rPr>
          <w:delText xml:space="preserve">mengelola akun pengguna, dan </w:delText>
        </w:r>
        <w:r w:rsidRPr="007A1A4A" w:rsidDel="00F0749F">
          <w:rPr>
            <w:rFonts w:ascii="Times New Roman" w:hAnsi="Times New Roman" w:cs="Times New Roman"/>
            <w:sz w:val="24"/>
            <w:szCs w:val="24"/>
            <w:rPrChange w:id="671" w:author="ASUS" w:date="2019-09-26T11:21:00Z">
              <w:rPr/>
            </w:rPrChange>
          </w:rPr>
          <w:delText>pencarian produk</w:delText>
        </w:r>
      </w:del>
      <w:proofErr w:type="spellStart"/>
      <w:ins w:id="672" w:author="ASUS" w:date="2019-09-26T10:09:00Z"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673" w:author="ASUS" w:date="2019-09-26T11:21:00Z">
              <w:rPr>
                <w:lang w:val="en-US"/>
              </w:rPr>
            </w:rPrChange>
          </w:rPr>
          <w:t>Loakin</w:t>
        </w:r>
        <w:proofErr w:type="spellEnd"/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674" w:author="ASUS" w:date="2019-09-26T11:21:00Z">
              <w:rPr>
                <w:lang w:val="en-US"/>
              </w:rPr>
            </w:rPrChange>
          </w:rPr>
          <w:t xml:space="preserve"> is </w:t>
        </w:r>
        <w:proofErr w:type="gramStart"/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675" w:author="ASUS" w:date="2019-09-26T11:21:00Z">
              <w:rPr>
                <w:lang w:val="en-US"/>
              </w:rPr>
            </w:rPrChange>
          </w:rPr>
          <w:t xml:space="preserve">a </w:t>
        </w:r>
      </w:ins>
      <w:ins w:id="676" w:author="ASUS" w:date="2019-09-26T10:11:00Z"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677" w:author="ASUS" w:date="2019-09-26T11:21:00Z">
              <w:rPr>
                <w:lang w:val="en-US"/>
              </w:rPr>
            </w:rPrChange>
          </w:rPr>
          <w:t xml:space="preserve"> thrift</w:t>
        </w:r>
        <w:proofErr w:type="gramEnd"/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678" w:author="ASUS" w:date="2019-09-26T11:21:00Z">
              <w:rPr>
                <w:lang w:val="en-US"/>
              </w:rPr>
            </w:rPrChange>
          </w:rPr>
          <w:t xml:space="preserve"> shop </w:t>
        </w:r>
      </w:ins>
      <w:ins w:id="679" w:author="ASUS" w:date="2019-09-26T10:09:00Z">
        <w:r w:rsidR="00F0749F" w:rsidRPr="007A1A4A">
          <w:rPr>
            <w:rFonts w:ascii="Times New Roman" w:hAnsi="Times New Roman" w:cs="Times New Roman"/>
            <w:sz w:val="24"/>
            <w:szCs w:val="24"/>
            <w:lang w:val="en-US"/>
            <w:rPrChange w:id="680" w:author="ASUS" w:date="2019-09-26T11:21:00Z">
              <w:rPr>
                <w:lang w:val="en-US"/>
              </w:rPr>
            </w:rPrChange>
          </w:rPr>
          <w:t>website</w:t>
        </w:r>
      </w:ins>
      <w:ins w:id="681" w:author="ASUS" w:date="2019-09-26T10:12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682" w:author="ASUS" w:date="2019-09-26T11:21:00Z">
              <w:rPr>
                <w:lang w:val="en-US"/>
              </w:rPr>
            </w:rPrChange>
          </w:rPr>
          <w:t xml:space="preserve">. The features that it requires </w:t>
        </w:r>
        <w:proofErr w:type="gramStart"/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683" w:author="ASUS" w:date="2019-09-26T11:21:00Z">
              <w:rPr>
                <w:lang w:val="en-US"/>
              </w:rPr>
            </w:rPrChange>
          </w:rPr>
          <w:t xml:space="preserve">are  </w:t>
        </w:r>
        <w:proofErr w:type="spellStart"/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684" w:author="ASUS" w:date="2019-09-26T11:21:00Z">
              <w:rPr>
                <w:lang w:val="en-US"/>
              </w:rPr>
            </w:rPrChange>
          </w:rPr>
          <w:t>facebook</w:t>
        </w:r>
        <w:proofErr w:type="spellEnd"/>
        <w:proofErr w:type="gramEnd"/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685" w:author="ASUS" w:date="2019-09-26T11:21:00Z">
              <w:rPr>
                <w:lang w:val="en-US"/>
              </w:rPr>
            </w:rPrChange>
          </w:rPr>
          <w:t xml:space="preserve"> aut</w:t>
        </w:r>
      </w:ins>
      <w:ins w:id="686" w:author="ASUS" w:date="2019-09-26T10:13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687" w:author="ASUS" w:date="2019-09-26T11:21:00Z">
              <w:rPr>
                <w:lang w:val="en-US"/>
              </w:rPr>
            </w:rPrChange>
          </w:rPr>
          <w:t>h</w:t>
        </w:r>
      </w:ins>
      <w:ins w:id="688" w:author="ASUS" w:date="2019-09-26T10:12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689" w:author="ASUS" w:date="2019-09-26T11:21:00Z">
              <w:rPr>
                <w:lang w:val="en-US"/>
              </w:rPr>
            </w:rPrChange>
          </w:rPr>
          <w:t>entication</w:t>
        </w:r>
      </w:ins>
      <w:ins w:id="690" w:author="ASUS" w:date="2019-09-26T10:13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691" w:author="ASUS" w:date="2019-09-26T11:21:00Z">
              <w:rPr>
                <w:lang w:val="en-US"/>
              </w:rPr>
            </w:rPrChange>
          </w:rPr>
          <w:t xml:space="preserve">, inventory management, </w:t>
        </w:r>
      </w:ins>
      <w:ins w:id="692" w:author="ASUS" w:date="2019-09-26T10:14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693" w:author="ASUS" w:date="2019-09-26T11:21:00Z">
              <w:rPr>
                <w:lang w:val="en-US"/>
              </w:rPr>
            </w:rPrChange>
          </w:rPr>
          <w:t xml:space="preserve">image </w:t>
        </w:r>
        <w:proofErr w:type="spellStart"/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694" w:author="ASUS" w:date="2019-09-26T11:21:00Z">
              <w:rPr>
                <w:lang w:val="en-US"/>
              </w:rPr>
            </w:rPrChange>
          </w:rPr>
          <w:t>up</w:t>
        </w:r>
      </w:ins>
      <w:ins w:id="695" w:author="ASUS" w:date="2019-09-26T10:15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696" w:author="ASUS" w:date="2019-09-26T11:21:00Z">
              <w:rPr>
                <w:lang w:val="en-US"/>
              </w:rPr>
            </w:rPrChange>
          </w:rPr>
          <w:t>loader</w:t>
        </w:r>
        <w:proofErr w:type="spellEnd"/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697" w:author="ASUS" w:date="2019-09-26T11:21:00Z">
              <w:rPr>
                <w:lang w:val="en-US"/>
              </w:rPr>
            </w:rPrChange>
          </w:rPr>
          <w:t>, user account management, and lastly a</w:t>
        </w:r>
      </w:ins>
      <w:ins w:id="698" w:author="ASUS" w:date="2019-09-26T10:16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699" w:author="ASUS" w:date="2019-09-26T11:21:00Z">
              <w:rPr>
                <w:lang w:val="en-US"/>
              </w:rPr>
            </w:rPrChange>
          </w:rPr>
          <w:t xml:space="preserve"> product</w:t>
        </w:r>
      </w:ins>
      <w:ins w:id="700" w:author="ASUS" w:date="2019-09-26T10:15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01" w:author="ASUS" w:date="2019-09-26T11:21:00Z">
              <w:rPr>
                <w:lang w:val="en-US"/>
              </w:rPr>
            </w:rPrChange>
          </w:rPr>
          <w:t xml:space="preserve"> search function</w:t>
        </w:r>
      </w:ins>
      <w:r w:rsidR="009807AB" w:rsidRPr="007A1A4A">
        <w:rPr>
          <w:rFonts w:ascii="Times New Roman" w:hAnsi="Times New Roman" w:cs="Times New Roman"/>
          <w:sz w:val="24"/>
          <w:szCs w:val="24"/>
          <w:rPrChange w:id="702" w:author="ASUS" w:date="2019-09-26T11:21:00Z">
            <w:rPr/>
          </w:rPrChange>
        </w:rPr>
        <w:t xml:space="preserve">. </w:t>
      </w:r>
      <w:del w:id="703" w:author="ASUS" w:date="2019-09-26T10:16:00Z">
        <w:r w:rsidR="009807AB" w:rsidRPr="007A1A4A" w:rsidDel="005C32F7">
          <w:rPr>
            <w:rFonts w:ascii="Times New Roman" w:hAnsi="Times New Roman" w:cs="Times New Roman"/>
            <w:sz w:val="24"/>
            <w:szCs w:val="24"/>
            <w:rPrChange w:id="704" w:author="ASUS" w:date="2019-09-26T11:21:00Z">
              <w:rPr/>
            </w:rPrChange>
          </w:rPr>
          <w:delText>Proyek dimulai pada tanggal 16 Juli 2014 - 22 Juli</w:delText>
        </w:r>
        <w:r w:rsidR="009807AB" w:rsidRPr="007A1A4A" w:rsidDel="005C32F7">
          <w:rPr>
            <w:rFonts w:ascii="Times New Roman" w:hAnsi="Times New Roman" w:cs="Times New Roman"/>
            <w:sz w:val="24"/>
            <w:szCs w:val="24"/>
            <w:lang w:val="en-US"/>
            <w:rPrChange w:id="705" w:author="ASUS" w:date="2019-09-26T11:21:00Z">
              <w:rPr>
                <w:lang w:val="en-US"/>
              </w:rPr>
            </w:rPrChange>
          </w:rPr>
          <w:delText xml:space="preserve"> </w:delText>
        </w:r>
        <w:r w:rsidR="009807AB" w:rsidRPr="007A1A4A" w:rsidDel="005C32F7">
          <w:rPr>
            <w:rFonts w:ascii="Times New Roman" w:hAnsi="Times New Roman" w:cs="Times New Roman"/>
            <w:sz w:val="24"/>
            <w:szCs w:val="24"/>
            <w:rPrChange w:id="706" w:author="ASUS" w:date="2019-09-26T11:21:00Z">
              <w:rPr/>
            </w:rPrChange>
          </w:rPr>
          <w:delText>2014 dipimpin oleh 1 orang manajer</w:delText>
        </w:r>
        <w:r w:rsidR="009807AB" w:rsidRPr="007A1A4A" w:rsidDel="005C32F7">
          <w:rPr>
            <w:rFonts w:ascii="Times New Roman" w:hAnsi="Times New Roman" w:cs="Times New Roman"/>
            <w:sz w:val="24"/>
            <w:szCs w:val="24"/>
            <w:lang w:val="en-US"/>
            <w:rPrChange w:id="707" w:author="ASUS" w:date="2019-09-26T11:21:00Z">
              <w:rPr>
                <w:lang w:val="en-US"/>
              </w:rPr>
            </w:rPrChange>
          </w:rPr>
          <w:delText xml:space="preserve"> </w:delText>
        </w:r>
        <w:r w:rsidR="009807AB" w:rsidRPr="007A1A4A" w:rsidDel="005C32F7">
          <w:rPr>
            <w:rFonts w:ascii="Times New Roman" w:hAnsi="Times New Roman" w:cs="Times New Roman"/>
            <w:sz w:val="24"/>
            <w:szCs w:val="24"/>
            <w:rPrChange w:id="708" w:author="ASUS" w:date="2019-09-26T11:21:00Z">
              <w:rPr/>
            </w:rPrChange>
          </w:rPr>
          <w:delText>proyek, dikerjakan oleh 2 orang anggota tim dan</w:delText>
        </w:r>
        <w:r w:rsidR="009807AB" w:rsidRPr="007A1A4A" w:rsidDel="005C32F7">
          <w:rPr>
            <w:rFonts w:ascii="Times New Roman" w:hAnsi="Times New Roman" w:cs="Times New Roman"/>
            <w:sz w:val="24"/>
            <w:szCs w:val="24"/>
            <w:lang w:val="en-US"/>
            <w:rPrChange w:id="709" w:author="ASUS" w:date="2019-09-26T11:21:00Z">
              <w:rPr>
                <w:lang w:val="en-US"/>
              </w:rPr>
            </w:rPrChange>
          </w:rPr>
          <w:delText xml:space="preserve"> </w:delText>
        </w:r>
        <w:r w:rsidR="009807AB" w:rsidRPr="007A1A4A" w:rsidDel="005C32F7">
          <w:rPr>
            <w:rFonts w:ascii="Times New Roman" w:hAnsi="Times New Roman" w:cs="Times New Roman"/>
            <w:sz w:val="24"/>
            <w:szCs w:val="24"/>
            <w:rPrChange w:id="710" w:author="ASUS" w:date="2019-09-26T11:21:00Z">
              <w:rPr/>
            </w:rPrChange>
          </w:rPr>
          <w:delText>diawasi 2 orang klien</w:delText>
        </w:r>
        <w:r w:rsidR="009807AB" w:rsidRPr="007A1A4A" w:rsidDel="005C32F7">
          <w:rPr>
            <w:rFonts w:ascii="Times New Roman" w:hAnsi="Times New Roman" w:cs="Times New Roman"/>
            <w:sz w:val="24"/>
            <w:szCs w:val="24"/>
            <w:lang w:val="en-US"/>
            <w:rPrChange w:id="711" w:author="ASUS" w:date="2019-09-26T11:21:00Z">
              <w:rPr>
                <w:lang w:val="en-US"/>
              </w:rPr>
            </w:rPrChange>
          </w:rPr>
          <w:delText>.</w:delText>
        </w:r>
      </w:del>
      <w:ins w:id="712" w:author="ASUS" w:date="2019-09-26T10:16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13" w:author="ASUS" w:date="2019-09-26T11:21:00Z">
              <w:rPr>
                <w:lang w:val="en-US"/>
              </w:rPr>
            </w:rPrChange>
          </w:rPr>
          <w:t xml:space="preserve">This project started on </w:t>
        </w:r>
        <w:proofErr w:type="spellStart"/>
        <w:proofErr w:type="gramStart"/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14" w:author="ASUS" w:date="2019-09-26T11:21:00Z">
              <w:rPr>
                <w:lang w:val="en-US"/>
              </w:rPr>
            </w:rPrChange>
          </w:rPr>
          <w:t>july</w:t>
        </w:r>
        <w:proofErr w:type="spellEnd"/>
        <w:proofErr w:type="gramEnd"/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15" w:author="ASUS" w:date="2019-09-26T11:21:00Z">
              <w:rPr>
                <w:lang w:val="en-US"/>
              </w:rPr>
            </w:rPrChange>
          </w:rPr>
          <w:t xml:space="preserve"> 16</w:t>
        </w:r>
        <w:r w:rsidR="005C32F7" w:rsidRPr="007A1A4A">
          <w:rPr>
            <w:rFonts w:ascii="Times New Roman" w:hAnsi="Times New Roman" w:cs="Times New Roman"/>
            <w:sz w:val="24"/>
            <w:szCs w:val="24"/>
            <w:vertAlign w:val="superscript"/>
            <w:lang w:val="en-US"/>
            <w:rPrChange w:id="716" w:author="ASUS" w:date="2019-09-26T11:21:00Z">
              <w:rPr>
                <w:lang w:val="en-US"/>
              </w:rPr>
            </w:rPrChange>
          </w:rPr>
          <w:t>th</w:t>
        </w:r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17" w:author="ASUS" w:date="2019-09-26T11:21:00Z">
              <w:rPr>
                <w:lang w:val="en-US"/>
              </w:rPr>
            </w:rPrChange>
          </w:rPr>
          <w:t xml:space="preserve"> 2014</w:t>
        </w:r>
      </w:ins>
      <w:ins w:id="718" w:author="ASUS" w:date="2019-09-26T10:17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19" w:author="ASUS" w:date="2019-09-26T11:21:00Z">
              <w:rPr>
                <w:lang w:val="en-US"/>
              </w:rPr>
            </w:rPrChange>
          </w:rPr>
          <w:t xml:space="preserve"> –</w:t>
        </w:r>
      </w:ins>
      <w:r w:rsidR="009807AB" w:rsidRPr="007A1A4A">
        <w:rPr>
          <w:rFonts w:ascii="Times New Roman" w:hAnsi="Times New Roman" w:cs="Times New Roman"/>
          <w:sz w:val="24"/>
          <w:szCs w:val="24"/>
          <w:lang w:val="en-US"/>
          <w:rPrChange w:id="720" w:author="ASUS" w:date="2019-09-26T11:21:00Z">
            <w:rPr>
              <w:lang w:val="en-US"/>
            </w:rPr>
          </w:rPrChange>
        </w:rPr>
        <w:t xml:space="preserve"> </w:t>
      </w:r>
      <w:proofErr w:type="spellStart"/>
      <w:ins w:id="721" w:author="ASUS" w:date="2019-09-26T10:17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22" w:author="ASUS" w:date="2019-09-26T11:21:00Z">
              <w:rPr>
                <w:lang w:val="en-US"/>
              </w:rPr>
            </w:rPrChange>
          </w:rPr>
          <w:t>july</w:t>
        </w:r>
        <w:proofErr w:type="spellEnd"/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23" w:author="ASUS" w:date="2019-09-26T11:21:00Z">
              <w:rPr>
                <w:lang w:val="en-US"/>
              </w:rPr>
            </w:rPrChange>
          </w:rPr>
          <w:t xml:space="preserve"> 22</w:t>
        </w:r>
        <w:r w:rsidR="005C32F7" w:rsidRPr="007A1A4A">
          <w:rPr>
            <w:rFonts w:ascii="Times New Roman" w:hAnsi="Times New Roman" w:cs="Times New Roman"/>
            <w:sz w:val="24"/>
            <w:szCs w:val="24"/>
            <w:vertAlign w:val="superscript"/>
            <w:lang w:val="en-US"/>
            <w:rPrChange w:id="724" w:author="ASUS" w:date="2019-09-26T11:21:00Z">
              <w:rPr>
                <w:lang w:val="en-US"/>
              </w:rPr>
            </w:rPrChange>
          </w:rPr>
          <w:t>nd</w:t>
        </w:r>
      </w:ins>
      <w:ins w:id="725" w:author="ASUS" w:date="2019-09-26T10:18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26" w:author="ASUS" w:date="2019-09-26T11:21:00Z">
              <w:rPr>
                <w:lang w:val="en-US"/>
              </w:rPr>
            </w:rPrChange>
          </w:rPr>
          <w:t xml:space="preserve"> 2014, </w:t>
        </w:r>
        <w:proofErr w:type="spellStart"/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27" w:author="ASUS" w:date="2019-09-26T11:21:00Z">
              <w:rPr>
                <w:lang w:val="en-US"/>
              </w:rPr>
            </w:rPrChange>
          </w:rPr>
          <w:t>lead</w:t>
        </w:r>
        <w:proofErr w:type="spellEnd"/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28" w:author="ASUS" w:date="2019-09-26T11:21:00Z">
              <w:rPr>
                <w:lang w:val="en-US"/>
              </w:rPr>
            </w:rPrChange>
          </w:rPr>
          <w:t xml:space="preserve"> by 1 project manager</w:t>
        </w:r>
      </w:ins>
      <w:ins w:id="729" w:author="ASUS" w:date="2019-09-26T10:19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30" w:author="ASUS" w:date="2019-09-26T11:21:00Z">
              <w:rPr>
                <w:lang w:val="en-US"/>
              </w:rPr>
            </w:rPrChange>
          </w:rPr>
          <w:t>, 2 team members</w:t>
        </w:r>
      </w:ins>
      <w:ins w:id="731" w:author="ASUS" w:date="2019-09-26T10:20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32" w:author="ASUS" w:date="2019-09-26T11:21:00Z">
              <w:rPr>
                <w:lang w:val="en-US"/>
              </w:rPr>
            </w:rPrChange>
          </w:rPr>
          <w:t>,</w:t>
        </w:r>
      </w:ins>
      <w:ins w:id="733" w:author="ASUS" w:date="2019-09-26T10:19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34" w:author="ASUS" w:date="2019-09-26T11:21:00Z">
              <w:rPr>
                <w:lang w:val="en-US"/>
              </w:rPr>
            </w:rPrChange>
          </w:rPr>
          <w:t xml:space="preserve"> and</w:t>
        </w:r>
      </w:ins>
      <w:ins w:id="735" w:author="ASUS" w:date="2019-09-26T10:20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36" w:author="ASUS" w:date="2019-09-26T11:21:00Z">
              <w:rPr>
                <w:lang w:val="en-US"/>
              </w:rPr>
            </w:rPrChange>
          </w:rPr>
          <w:t xml:space="preserve"> supervised by 2 clients</w:t>
        </w:r>
      </w:ins>
      <w:ins w:id="737" w:author="ASUS" w:date="2019-09-26T10:21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38" w:author="ASUS" w:date="2019-09-26T11:21:00Z">
              <w:rPr>
                <w:lang w:val="en-US"/>
              </w:rPr>
            </w:rPrChange>
          </w:rPr>
          <w:t>.</w:t>
        </w:r>
      </w:ins>
      <w:ins w:id="739" w:author="ASUS" w:date="2019-09-26T10:19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40" w:author="ASUS" w:date="2019-09-26T11:21:00Z">
              <w:rPr>
                <w:lang w:val="en-US"/>
              </w:rPr>
            </w:rPrChange>
          </w:rPr>
          <w:t xml:space="preserve"> </w:t>
        </w:r>
      </w:ins>
      <w:ins w:id="741" w:author="ASUS" w:date="2019-09-26T10:18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42" w:author="ASUS" w:date="2019-09-26T11:21:00Z">
              <w:rPr>
                <w:lang w:val="en-US"/>
              </w:rPr>
            </w:rPrChange>
          </w:rPr>
          <w:t xml:space="preserve"> </w:t>
        </w:r>
      </w:ins>
      <w:ins w:id="743" w:author="ASUS" w:date="2019-09-26T10:17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44" w:author="ASUS" w:date="2019-09-26T11:21:00Z">
              <w:rPr>
                <w:lang w:val="en-US"/>
              </w:rPr>
            </w:rPrChange>
          </w:rPr>
          <w:t xml:space="preserve"> </w:t>
        </w:r>
      </w:ins>
      <w:del w:id="745" w:author="ASUS" w:date="2019-09-26T10:21:00Z">
        <w:r w:rsidR="009807AB" w:rsidRPr="007A1A4A" w:rsidDel="005C32F7">
          <w:rPr>
            <w:rFonts w:ascii="Times New Roman" w:hAnsi="Times New Roman" w:cs="Times New Roman"/>
            <w:sz w:val="24"/>
            <w:szCs w:val="24"/>
            <w:lang w:val="en-US"/>
            <w:rPrChange w:id="746" w:author="ASUS" w:date="2019-09-26T11:21:00Z">
              <w:rPr>
                <w:lang w:val="en-US"/>
              </w:rPr>
            </w:rPrChange>
          </w:rPr>
          <w:delText>Hasil dari uji coba sistem berjalan dengan baik secara fungsionalitas dengan output yang diharapkan.</w:delText>
        </w:r>
      </w:del>
      <w:ins w:id="747" w:author="ASUS" w:date="2019-09-26T10:21:00Z">
        <w:r w:rsidR="005C32F7" w:rsidRPr="007A1A4A">
          <w:rPr>
            <w:rFonts w:ascii="Times New Roman" w:hAnsi="Times New Roman" w:cs="Times New Roman"/>
            <w:sz w:val="24"/>
            <w:szCs w:val="24"/>
            <w:lang w:val="en-US"/>
            <w:rPrChange w:id="748" w:author="ASUS" w:date="2019-09-26T11:21:00Z">
              <w:rPr>
                <w:lang w:val="en-US"/>
              </w:rPr>
            </w:rPrChange>
          </w:rPr>
          <w:t>The result of the test</w:t>
        </w:r>
        <w:r w:rsidR="00220823" w:rsidRPr="007A1A4A">
          <w:rPr>
            <w:rFonts w:ascii="Times New Roman" w:hAnsi="Times New Roman" w:cs="Times New Roman"/>
            <w:sz w:val="24"/>
            <w:szCs w:val="24"/>
            <w:lang w:val="en-US"/>
            <w:rPrChange w:id="749" w:author="ASUS" w:date="2019-09-26T11:21:00Z">
              <w:rPr>
                <w:lang w:val="en-US"/>
              </w:rPr>
            </w:rPrChange>
          </w:rPr>
          <w:t xml:space="preserve"> </w:t>
        </w:r>
      </w:ins>
      <w:ins w:id="750" w:author="ASUS" w:date="2019-09-26T10:22:00Z">
        <w:r w:rsidR="00220823" w:rsidRPr="007A1A4A">
          <w:rPr>
            <w:rFonts w:ascii="Times New Roman" w:hAnsi="Times New Roman" w:cs="Times New Roman"/>
            <w:sz w:val="24"/>
            <w:szCs w:val="24"/>
            <w:lang w:val="en-US"/>
            <w:rPrChange w:id="751" w:author="ASUS" w:date="2019-09-26T11:21:00Z">
              <w:rPr>
                <w:lang w:val="en-US"/>
              </w:rPr>
            </w:rPrChange>
          </w:rPr>
          <w:t>shows</w:t>
        </w:r>
      </w:ins>
      <w:ins w:id="752" w:author="ASUS" w:date="2019-09-26T10:21:00Z">
        <w:r w:rsidR="00220823" w:rsidRPr="007A1A4A">
          <w:rPr>
            <w:rFonts w:ascii="Times New Roman" w:hAnsi="Times New Roman" w:cs="Times New Roman"/>
            <w:sz w:val="24"/>
            <w:szCs w:val="24"/>
            <w:lang w:val="en-US"/>
            <w:rPrChange w:id="753" w:author="ASUS" w:date="2019-09-26T11:21:00Z">
              <w:rPr>
                <w:lang w:val="en-US"/>
              </w:rPr>
            </w:rPrChange>
          </w:rPr>
          <w:t xml:space="preserve"> that the </w:t>
        </w:r>
        <w:proofErr w:type="gramStart"/>
        <w:r w:rsidR="00220823" w:rsidRPr="007A1A4A">
          <w:rPr>
            <w:rFonts w:ascii="Times New Roman" w:hAnsi="Times New Roman" w:cs="Times New Roman"/>
            <w:sz w:val="24"/>
            <w:szCs w:val="24"/>
            <w:lang w:val="en-US"/>
            <w:rPrChange w:id="754" w:author="ASUS" w:date="2019-09-26T11:21:00Z">
              <w:rPr>
                <w:lang w:val="en-US"/>
              </w:rPr>
            </w:rPrChange>
          </w:rPr>
          <w:t xml:space="preserve">system </w:t>
        </w:r>
      </w:ins>
      <w:ins w:id="755" w:author="ASUS" w:date="2019-09-26T10:22:00Z">
        <w:r w:rsidR="00220823" w:rsidRPr="007A1A4A">
          <w:rPr>
            <w:rFonts w:ascii="Times New Roman" w:hAnsi="Times New Roman" w:cs="Times New Roman"/>
            <w:sz w:val="24"/>
            <w:szCs w:val="24"/>
            <w:lang w:val="en-US"/>
            <w:rPrChange w:id="756" w:author="ASUS" w:date="2019-09-26T11:21:00Z">
              <w:rPr>
                <w:lang w:val="en-US"/>
              </w:rPr>
            </w:rPrChange>
          </w:rPr>
          <w:t xml:space="preserve"> performed</w:t>
        </w:r>
        <w:proofErr w:type="gramEnd"/>
        <w:r w:rsidR="00220823" w:rsidRPr="007A1A4A">
          <w:rPr>
            <w:rFonts w:ascii="Times New Roman" w:hAnsi="Times New Roman" w:cs="Times New Roman"/>
            <w:sz w:val="24"/>
            <w:szCs w:val="24"/>
            <w:lang w:val="en-US"/>
            <w:rPrChange w:id="757" w:author="ASUS" w:date="2019-09-26T11:21:00Z">
              <w:rPr>
                <w:lang w:val="en-US"/>
              </w:rPr>
            </w:rPrChange>
          </w:rPr>
          <w:t xml:space="preserve"> as expected in terms of</w:t>
        </w:r>
      </w:ins>
      <w:ins w:id="758" w:author="ASUS" w:date="2019-09-26T10:23:00Z">
        <w:r w:rsidR="00220823" w:rsidRPr="007A1A4A">
          <w:rPr>
            <w:rFonts w:ascii="Times New Roman" w:hAnsi="Times New Roman" w:cs="Times New Roman"/>
            <w:sz w:val="24"/>
            <w:szCs w:val="24"/>
            <w:lang w:val="en-US"/>
            <w:rPrChange w:id="759" w:author="ASUS" w:date="2019-09-26T11:21:00Z">
              <w:rPr>
                <w:lang w:val="en-US"/>
              </w:rPr>
            </w:rPrChange>
          </w:rPr>
          <w:t xml:space="preserve"> functionality and output.</w:t>
        </w:r>
      </w:ins>
    </w:p>
    <w:p w:rsidR="009807AB" w:rsidRPr="007A1A4A" w:rsidRDefault="009807AB" w:rsidP="003B0FC8">
      <w:pPr>
        <w:jc w:val="both"/>
        <w:rPr>
          <w:rFonts w:ascii="Times New Roman" w:hAnsi="Times New Roman" w:cs="Times New Roman"/>
          <w:b/>
          <w:sz w:val="24"/>
          <w:szCs w:val="24"/>
          <w:lang w:val="en-US"/>
          <w:rPrChange w:id="760" w:author="ASUS" w:date="2019-09-26T11:21:00Z">
            <w:rPr>
              <w:b/>
              <w:lang w:val="en-US"/>
            </w:rPr>
          </w:rPrChange>
        </w:rPr>
      </w:pPr>
      <w:del w:id="761" w:author="ASUS" w:date="2019-09-26T10:23:00Z">
        <w:r w:rsidRPr="007A1A4A" w:rsidDel="00220823">
          <w:rPr>
            <w:rFonts w:ascii="Times New Roman" w:hAnsi="Times New Roman" w:cs="Times New Roman"/>
            <w:b/>
            <w:sz w:val="24"/>
            <w:szCs w:val="24"/>
            <w:lang w:val="en-US"/>
            <w:rPrChange w:id="762" w:author="ASUS" w:date="2019-09-26T11:21:00Z">
              <w:rPr>
                <w:b/>
                <w:lang w:val="en-US"/>
              </w:rPr>
            </w:rPrChange>
          </w:rPr>
          <w:delText>Pembahasan</w:delText>
        </w:r>
      </w:del>
      <w:ins w:id="763" w:author="ASUS" w:date="2019-09-26T10:23:00Z">
        <w:r w:rsidR="00220823" w:rsidRPr="007A1A4A">
          <w:rPr>
            <w:rFonts w:ascii="Times New Roman" w:hAnsi="Times New Roman" w:cs="Times New Roman"/>
            <w:b/>
            <w:sz w:val="24"/>
            <w:szCs w:val="24"/>
            <w:lang w:val="en-US"/>
            <w:rPrChange w:id="764" w:author="ASUS" w:date="2019-09-26T11:21:00Z">
              <w:rPr>
                <w:b/>
                <w:lang w:val="en-US"/>
              </w:rPr>
            </w:rPrChange>
          </w:rPr>
          <w:t>Dis</w:t>
        </w:r>
      </w:ins>
      <w:ins w:id="765" w:author="ASUS" w:date="2019-09-26T10:24:00Z">
        <w:r w:rsidR="00220823" w:rsidRPr="007A1A4A">
          <w:rPr>
            <w:rFonts w:ascii="Times New Roman" w:hAnsi="Times New Roman" w:cs="Times New Roman"/>
            <w:b/>
            <w:sz w:val="24"/>
            <w:szCs w:val="24"/>
            <w:lang w:val="en-US"/>
            <w:rPrChange w:id="766" w:author="ASUS" w:date="2019-09-26T11:21:00Z">
              <w:rPr>
                <w:b/>
                <w:lang w:val="en-US"/>
              </w:rPr>
            </w:rPrChange>
          </w:rPr>
          <w:t>c</w:t>
        </w:r>
      </w:ins>
      <w:ins w:id="767" w:author="ASUS" w:date="2019-09-26T10:23:00Z">
        <w:r w:rsidR="00220823" w:rsidRPr="007A1A4A">
          <w:rPr>
            <w:rFonts w:ascii="Times New Roman" w:hAnsi="Times New Roman" w:cs="Times New Roman"/>
            <w:b/>
            <w:sz w:val="24"/>
            <w:szCs w:val="24"/>
            <w:lang w:val="en-US"/>
            <w:rPrChange w:id="768" w:author="ASUS" w:date="2019-09-26T11:21:00Z">
              <w:rPr>
                <w:b/>
                <w:lang w:val="en-US"/>
              </w:rPr>
            </w:rPrChange>
          </w:rPr>
          <w:t>us</w:t>
        </w:r>
      </w:ins>
      <w:ins w:id="769" w:author="ASUS" w:date="2019-09-26T10:24:00Z">
        <w:r w:rsidR="00220823" w:rsidRPr="007A1A4A">
          <w:rPr>
            <w:rFonts w:ascii="Times New Roman" w:hAnsi="Times New Roman" w:cs="Times New Roman"/>
            <w:b/>
            <w:sz w:val="24"/>
            <w:szCs w:val="24"/>
            <w:lang w:val="en-US"/>
            <w:rPrChange w:id="770" w:author="ASUS" w:date="2019-09-26T11:21:00Z">
              <w:rPr>
                <w:b/>
                <w:lang w:val="en-US"/>
              </w:rPr>
            </w:rPrChange>
          </w:rPr>
          <w:t>s</w:t>
        </w:r>
      </w:ins>
      <w:ins w:id="771" w:author="ASUS" w:date="2019-09-26T10:23:00Z">
        <w:r w:rsidR="00220823" w:rsidRPr="007A1A4A">
          <w:rPr>
            <w:rFonts w:ascii="Times New Roman" w:hAnsi="Times New Roman" w:cs="Times New Roman"/>
            <w:b/>
            <w:sz w:val="24"/>
            <w:szCs w:val="24"/>
            <w:lang w:val="en-US"/>
            <w:rPrChange w:id="772" w:author="ASUS" w:date="2019-09-26T11:21:00Z">
              <w:rPr>
                <w:b/>
                <w:lang w:val="en-US"/>
              </w:rPr>
            </w:rPrChange>
          </w:rPr>
          <w:t>ion</w:t>
        </w:r>
      </w:ins>
      <w:ins w:id="773" w:author="ASUS" w:date="2019-09-26T10:24:00Z">
        <w:r w:rsidR="00220823" w:rsidRPr="007A1A4A">
          <w:rPr>
            <w:rFonts w:ascii="Times New Roman" w:hAnsi="Times New Roman" w:cs="Times New Roman"/>
            <w:b/>
            <w:sz w:val="24"/>
            <w:szCs w:val="24"/>
            <w:lang w:val="en-US"/>
            <w:rPrChange w:id="774" w:author="ASUS" w:date="2019-09-26T11:21:00Z">
              <w:rPr>
                <w:b/>
                <w:lang w:val="en-US"/>
              </w:rPr>
            </w:rPrChange>
          </w:rPr>
          <w:t xml:space="preserve">  </w:t>
        </w:r>
      </w:ins>
      <w:ins w:id="775" w:author="ASUS" w:date="2019-09-26T10:23:00Z">
        <w:r w:rsidR="00220823" w:rsidRPr="007A1A4A">
          <w:rPr>
            <w:rFonts w:ascii="Times New Roman" w:hAnsi="Times New Roman" w:cs="Times New Roman"/>
            <w:b/>
            <w:sz w:val="24"/>
            <w:szCs w:val="24"/>
            <w:lang w:val="en-US"/>
            <w:rPrChange w:id="776" w:author="ASUS" w:date="2019-09-26T11:21:00Z">
              <w:rPr>
                <w:b/>
                <w:lang w:val="en-US"/>
              </w:rPr>
            </w:rPrChange>
          </w:rPr>
          <w:t xml:space="preserve"> </w:t>
        </w:r>
      </w:ins>
    </w:p>
    <w:p w:rsidR="0028186E" w:rsidRPr="007A1A4A" w:rsidRDefault="003B0FC8" w:rsidP="003B0FC8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777" w:author="ASUS" w:date="2019-09-26T11:21:00Z">
            <w:rPr>
              <w:lang w:val="en-US"/>
            </w:rPr>
          </w:rPrChange>
        </w:rPr>
      </w:pPr>
      <w:del w:id="778" w:author="ASUS" w:date="2019-09-26T10:24:00Z">
        <w:r w:rsidRPr="007A1A4A" w:rsidDel="00220823">
          <w:rPr>
            <w:rFonts w:ascii="Times New Roman" w:hAnsi="Times New Roman" w:cs="Times New Roman"/>
            <w:sz w:val="24"/>
            <w:szCs w:val="24"/>
            <w:lang w:val="en-US"/>
            <w:rPrChange w:id="779" w:author="ASUS" w:date="2019-09-26T11:21:00Z">
              <w:rPr>
                <w:lang w:val="en-US"/>
              </w:rPr>
            </w:rPrChange>
          </w:rPr>
          <w:delText xml:space="preserve">Setelah uji coba dilakukan, diberikan survey </w:delText>
        </w:r>
        <w:r w:rsidRPr="007A1A4A" w:rsidDel="00220823">
          <w:rPr>
            <w:rFonts w:ascii="Times New Roman" w:hAnsi="Times New Roman" w:cs="Times New Roman"/>
            <w:sz w:val="24"/>
            <w:szCs w:val="24"/>
            <w:rPrChange w:id="780" w:author="ASUS" w:date="2019-09-26T11:21:00Z">
              <w:rPr/>
            </w:rPrChange>
          </w:rPr>
          <w:delText>kepada CTO</w:delText>
        </w:r>
        <w:r w:rsidRPr="007A1A4A" w:rsidDel="00220823">
          <w:rPr>
            <w:rFonts w:ascii="Times New Roman" w:hAnsi="Times New Roman" w:cs="Times New Roman"/>
            <w:sz w:val="24"/>
            <w:szCs w:val="24"/>
            <w:lang w:val="en-US"/>
            <w:rPrChange w:id="781" w:author="ASUS" w:date="2019-09-26T11:21:00Z">
              <w:rPr>
                <w:lang w:val="en-US"/>
              </w:rPr>
            </w:rPrChange>
          </w:rPr>
          <w:delText xml:space="preserve"> </w:delText>
        </w:r>
        <w:r w:rsidRPr="007A1A4A" w:rsidDel="00220823">
          <w:rPr>
            <w:rFonts w:ascii="Times New Roman" w:hAnsi="Times New Roman" w:cs="Times New Roman"/>
            <w:sz w:val="24"/>
            <w:szCs w:val="24"/>
            <w:rPrChange w:id="782" w:author="ASUS" w:date="2019-09-26T11:21:00Z">
              <w:rPr/>
            </w:rPrChange>
          </w:rPr>
          <w:delText xml:space="preserve">Montazze Studio yang berperan </w:delText>
        </w:r>
        <w:r w:rsidRPr="007A1A4A" w:rsidDel="00220823">
          <w:rPr>
            <w:rFonts w:ascii="Times New Roman" w:hAnsi="Times New Roman" w:cs="Times New Roman"/>
            <w:sz w:val="24"/>
            <w:szCs w:val="24"/>
            <w:lang w:val="en-US"/>
            <w:rPrChange w:id="783" w:author="ASUS" w:date="2019-09-26T11:21:00Z">
              <w:rPr>
                <w:lang w:val="en-US"/>
              </w:rPr>
            </w:rPrChange>
          </w:rPr>
          <w:delText xml:space="preserve">sebagai </w:delText>
        </w:r>
        <w:r w:rsidRPr="007A1A4A" w:rsidDel="00220823">
          <w:rPr>
            <w:rFonts w:ascii="Times New Roman" w:hAnsi="Times New Roman" w:cs="Times New Roman"/>
            <w:sz w:val="24"/>
            <w:szCs w:val="24"/>
            <w:rPrChange w:id="784" w:author="ASUS" w:date="2019-09-26T11:21:00Z">
              <w:rPr/>
            </w:rPrChange>
          </w:rPr>
          <w:delText>manajer proyek</w:delText>
        </w:r>
        <w:r w:rsidRPr="007A1A4A" w:rsidDel="00220823">
          <w:rPr>
            <w:rFonts w:ascii="Times New Roman" w:hAnsi="Times New Roman" w:cs="Times New Roman"/>
            <w:sz w:val="24"/>
            <w:szCs w:val="24"/>
            <w:lang w:val="en-US"/>
            <w:rPrChange w:id="785" w:author="ASUS" w:date="2019-09-26T11:21:00Z">
              <w:rPr>
                <w:lang w:val="en-US"/>
              </w:rPr>
            </w:rPrChange>
          </w:rPr>
          <w:delText xml:space="preserve"> untuk </w:delText>
        </w:r>
        <w:r w:rsidRPr="007A1A4A" w:rsidDel="00220823">
          <w:rPr>
            <w:rFonts w:ascii="Times New Roman" w:hAnsi="Times New Roman" w:cs="Times New Roman"/>
            <w:sz w:val="24"/>
            <w:szCs w:val="24"/>
            <w:lang w:val="en-US"/>
            <w:rPrChange w:id="786" w:author="ASUS" w:date="2019-09-26T11:21:00Z">
              <w:rPr>
                <w:lang w:val="en-US"/>
              </w:rPr>
            </w:rPrChange>
          </w:rPr>
          <w:lastRenderedPageBreak/>
          <w:delText>mengetahui apakah pelaksanaan proyek sudah sesusai dengan siklus hidup proyek dan apa kendala pada proyek saat sistem belum diimplementasikan.</w:delText>
        </w:r>
      </w:del>
      <w:ins w:id="787" w:author="ASUS" w:date="2019-09-26T10:27:00Z">
        <w:r w:rsidR="00220823" w:rsidRPr="007A1A4A">
          <w:rPr>
            <w:rFonts w:ascii="Times New Roman" w:hAnsi="Times New Roman" w:cs="Times New Roman"/>
            <w:sz w:val="24"/>
            <w:szCs w:val="24"/>
            <w:lang w:val="en-US"/>
            <w:rPrChange w:id="788" w:author="ASUS" w:date="2019-09-26T11:21:00Z">
              <w:rPr>
                <w:lang w:val="en-US"/>
              </w:rPr>
            </w:rPrChange>
          </w:rPr>
          <w:t xml:space="preserve">In the post test phase we gave a survey to </w:t>
        </w:r>
        <w:proofErr w:type="spellStart"/>
        <w:r w:rsidR="00220823" w:rsidRPr="007A1A4A">
          <w:rPr>
            <w:rFonts w:ascii="Times New Roman" w:hAnsi="Times New Roman" w:cs="Times New Roman"/>
            <w:sz w:val="24"/>
            <w:szCs w:val="24"/>
            <w:lang w:val="en-US"/>
            <w:rPrChange w:id="789" w:author="ASUS" w:date="2019-09-26T11:21:00Z">
              <w:rPr>
                <w:lang w:val="en-US"/>
              </w:rPr>
            </w:rPrChange>
          </w:rPr>
          <w:t>Montazze</w:t>
        </w:r>
        <w:proofErr w:type="spellEnd"/>
        <w:r w:rsidR="00220823" w:rsidRPr="007A1A4A">
          <w:rPr>
            <w:rFonts w:ascii="Times New Roman" w:hAnsi="Times New Roman" w:cs="Times New Roman"/>
            <w:sz w:val="24"/>
            <w:szCs w:val="24"/>
            <w:lang w:val="en-US"/>
            <w:rPrChange w:id="790" w:author="ASUS" w:date="2019-09-26T11:21:00Z">
              <w:rPr>
                <w:lang w:val="en-US"/>
              </w:rPr>
            </w:rPrChange>
          </w:rPr>
          <w:t xml:space="preserve"> Studio</w:t>
        </w:r>
      </w:ins>
      <w:ins w:id="791" w:author="ASUS" w:date="2019-09-26T10:28:00Z">
        <w:r w:rsidR="00220823" w:rsidRPr="007A1A4A">
          <w:rPr>
            <w:rFonts w:ascii="Times New Roman" w:hAnsi="Times New Roman" w:cs="Times New Roman"/>
            <w:sz w:val="24"/>
            <w:szCs w:val="24"/>
            <w:lang w:val="en-US"/>
            <w:rPrChange w:id="792" w:author="ASUS" w:date="2019-09-26T11:21:00Z">
              <w:rPr>
                <w:lang w:val="en-US"/>
              </w:rPr>
            </w:rPrChange>
          </w:rPr>
          <w:t xml:space="preserve">’s Chief Technology Officer that acted as the project manager </w:t>
        </w:r>
      </w:ins>
      <w:ins w:id="793" w:author="ASUS" w:date="2019-09-26T10:29:00Z">
        <w:r w:rsidR="00220823" w:rsidRPr="007A1A4A">
          <w:rPr>
            <w:rFonts w:ascii="Times New Roman" w:hAnsi="Times New Roman" w:cs="Times New Roman"/>
            <w:sz w:val="24"/>
            <w:szCs w:val="24"/>
            <w:lang w:val="en-US"/>
            <w:rPrChange w:id="794" w:author="ASUS" w:date="2019-09-26T11:21:00Z">
              <w:rPr>
                <w:lang w:val="en-US"/>
              </w:rPr>
            </w:rPrChange>
          </w:rPr>
          <w:t>to figure out if the</w:t>
        </w:r>
      </w:ins>
      <w:ins w:id="795" w:author="ASUS" w:date="2019-09-26T10:30:00Z">
        <w:r w:rsidR="00220823" w:rsidRPr="007A1A4A">
          <w:rPr>
            <w:rFonts w:ascii="Times New Roman" w:hAnsi="Times New Roman" w:cs="Times New Roman"/>
            <w:sz w:val="24"/>
            <w:szCs w:val="24"/>
            <w:lang w:val="en-US"/>
            <w:rPrChange w:id="796" w:author="ASUS" w:date="2019-09-26T11:21:00Z">
              <w:rPr>
                <w:lang w:val="en-US"/>
              </w:rPr>
            </w:rPrChange>
          </w:rPr>
          <w:t xml:space="preserve"> </w:t>
        </w:r>
      </w:ins>
      <w:proofErr w:type="gramStart"/>
      <w:ins w:id="797" w:author="ASUS" w:date="2019-09-26T10:31:00Z">
        <w:r w:rsidR="00220823" w:rsidRPr="007A1A4A">
          <w:rPr>
            <w:rFonts w:ascii="Times New Roman" w:hAnsi="Times New Roman" w:cs="Times New Roman"/>
            <w:sz w:val="24"/>
            <w:szCs w:val="24"/>
            <w:lang w:val="en-US"/>
            <w:rPrChange w:id="798" w:author="ASUS" w:date="2019-09-26T11:21:00Z">
              <w:rPr>
                <w:lang w:val="en-US"/>
              </w:rPr>
            </w:rPrChange>
          </w:rPr>
          <w:t>implementation,</w:t>
        </w:r>
        <w:proofErr w:type="gramEnd"/>
        <w:r w:rsidR="00220823" w:rsidRPr="007A1A4A">
          <w:rPr>
            <w:rFonts w:ascii="Times New Roman" w:hAnsi="Times New Roman" w:cs="Times New Roman"/>
            <w:sz w:val="24"/>
            <w:szCs w:val="24"/>
            <w:lang w:val="en-US"/>
            <w:rPrChange w:id="799" w:author="ASUS" w:date="2019-09-26T11:21:00Z">
              <w:rPr>
                <w:lang w:val="en-US"/>
              </w:rPr>
            </w:rPrChange>
          </w:rPr>
          <w:t xml:space="preserve"> was appropriate to the project’s life cycle</w:t>
        </w:r>
      </w:ins>
      <w:ins w:id="800" w:author="ASUS" w:date="2019-09-26T10:32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01" w:author="ASUS" w:date="2019-09-26T11:21:00Z">
              <w:rPr>
                <w:lang w:val="en-US"/>
              </w:rPr>
            </w:rPrChange>
          </w:rPr>
          <w:t xml:space="preserve"> and </w:t>
        </w:r>
      </w:ins>
      <w:ins w:id="802" w:author="ASUS" w:date="2019-09-26T10:33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03" w:author="ASUS" w:date="2019-09-26T11:21:00Z">
              <w:rPr>
                <w:lang w:val="en-US"/>
              </w:rPr>
            </w:rPrChange>
          </w:rPr>
          <w:t>what is the obstacles that the project has before the implementation</w:t>
        </w:r>
      </w:ins>
      <w:ins w:id="804" w:author="ASUS" w:date="2019-09-26T10:35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05" w:author="ASUS" w:date="2019-09-26T11:21:00Z">
              <w:rPr>
                <w:lang w:val="en-US"/>
              </w:rPr>
            </w:rPrChange>
          </w:rPr>
          <w:t>.</w:t>
        </w:r>
      </w:ins>
      <w:r w:rsidRPr="007A1A4A">
        <w:rPr>
          <w:rFonts w:ascii="Times New Roman" w:hAnsi="Times New Roman" w:cs="Times New Roman"/>
          <w:sz w:val="24"/>
          <w:szCs w:val="24"/>
          <w:lang w:val="en-US"/>
          <w:rPrChange w:id="806" w:author="ASUS" w:date="2019-09-26T11:21:00Z">
            <w:rPr>
              <w:lang w:val="en-US"/>
            </w:rPr>
          </w:rPrChange>
        </w:rPr>
        <w:t xml:space="preserve"> </w:t>
      </w:r>
      <w:del w:id="807" w:author="ASUS" w:date="2019-09-26T10:35:00Z">
        <w:r w:rsidRPr="007A1A4A" w:rsidDel="00FE378A">
          <w:rPr>
            <w:rFonts w:ascii="Times New Roman" w:hAnsi="Times New Roman" w:cs="Times New Roman"/>
            <w:sz w:val="24"/>
            <w:szCs w:val="24"/>
            <w:lang w:val="en-US"/>
            <w:rPrChange w:id="808" w:author="ASUS" w:date="2019-09-26T11:21:00Z">
              <w:rPr>
                <w:lang w:val="en-US"/>
              </w:rPr>
            </w:rPrChange>
          </w:rPr>
          <w:delText>Dari hasil survey yang dilakukan terdapat beberap</w:delText>
        </w:r>
        <w:r w:rsidR="0028186E" w:rsidRPr="007A1A4A" w:rsidDel="00FE378A">
          <w:rPr>
            <w:rFonts w:ascii="Times New Roman" w:hAnsi="Times New Roman" w:cs="Times New Roman"/>
            <w:sz w:val="24"/>
            <w:szCs w:val="24"/>
            <w:lang w:val="en-US"/>
            <w:rPrChange w:id="809" w:author="ASUS" w:date="2019-09-26T11:21:00Z">
              <w:rPr>
                <w:lang w:val="en-US"/>
              </w:rPr>
            </w:rPrChange>
          </w:rPr>
          <w:delText>a</w:delText>
        </w:r>
        <w:r w:rsidRPr="007A1A4A" w:rsidDel="00FE378A">
          <w:rPr>
            <w:rFonts w:ascii="Times New Roman" w:hAnsi="Times New Roman" w:cs="Times New Roman"/>
            <w:sz w:val="24"/>
            <w:szCs w:val="24"/>
            <w:lang w:val="en-US"/>
            <w:rPrChange w:id="810" w:author="ASUS" w:date="2019-09-26T11:21:00Z">
              <w:rPr>
                <w:lang w:val="en-US"/>
              </w:rPr>
            </w:rPrChange>
          </w:rPr>
          <w:delText xml:space="preserve"> kendala yaitu </w:delText>
        </w:r>
        <w:r w:rsidR="0028186E" w:rsidRPr="007A1A4A" w:rsidDel="00FE378A">
          <w:rPr>
            <w:rFonts w:ascii="Times New Roman" w:hAnsi="Times New Roman" w:cs="Times New Roman"/>
            <w:sz w:val="24"/>
            <w:szCs w:val="24"/>
            <w:lang w:val="en-US"/>
            <w:rPrChange w:id="811" w:author="ASUS" w:date="2019-09-26T11:21:00Z">
              <w:rPr>
                <w:lang w:val="en-US"/>
              </w:rPr>
            </w:rPrChange>
          </w:rPr>
          <w:delText>pada tahap perencanaan proyek dalam mendegasikan tugas kepada masing-masing anggota tim dan pada komunikasi antar anggota tim saat pengerjaan proyek berlangsung.</w:delText>
        </w:r>
      </w:del>
      <w:ins w:id="812" w:author="ASUS" w:date="2019-09-26T10:35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13" w:author="ASUS" w:date="2019-09-26T11:21:00Z">
              <w:rPr>
                <w:lang w:val="en-US"/>
              </w:rPr>
            </w:rPrChange>
          </w:rPr>
          <w:t>from the</w:t>
        </w:r>
      </w:ins>
      <w:ins w:id="814" w:author="ASUS" w:date="2019-09-26T10:36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15" w:author="ASUS" w:date="2019-09-26T11:21:00Z">
              <w:rPr>
                <w:lang w:val="en-US"/>
              </w:rPr>
            </w:rPrChange>
          </w:rPr>
          <w:t xml:space="preserve"> survey</w:t>
        </w:r>
      </w:ins>
      <w:ins w:id="816" w:author="ASUS" w:date="2019-09-26T10:35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17" w:author="ASUS" w:date="2019-09-26T11:21:00Z">
              <w:rPr>
                <w:lang w:val="en-US"/>
              </w:rPr>
            </w:rPrChange>
          </w:rPr>
          <w:t xml:space="preserve"> results that we got</w:t>
        </w:r>
      </w:ins>
      <w:ins w:id="818" w:author="ASUS" w:date="2019-09-26T10:36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19" w:author="ASUS" w:date="2019-09-26T11:21:00Z">
              <w:rPr>
                <w:lang w:val="en-US"/>
              </w:rPr>
            </w:rPrChange>
          </w:rPr>
          <w:t>,</w:t>
        </w:r>
      </w:ins>
      <w:ins w:id="820" w:author="ASUS" w:date="2019-09-26T10:35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21" w:author="ASUS" w:date="2019-09-26T11:21:00Z">
              <w:rPr>
                <w:lang w:val="en-US"/>
              </w:rPr>
            </w:rPrChange>
          </w:rPr>
          <w:t xml:space="preserve"> we </w:t>
        </w:r>
      </w:ins>
      <w:ins w:id="822" w:author="ASUS" w:date="2019-09-26T10:54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823" w:author="ASUS" w:date="2019-09-26T11:21:00Z">
              <w:rPr>
                <w:lang w:val="en-US"/>
              </w:rPr>
            </w:rPrChange>
          </w:rPr>
          <w:t>noticed</w:t>
        </w:r>
      </w:ins>
      <w:ins w:id="824" w:author="ASUS" w:date="2019-09-26T10:35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25" w:author="ASUS" w:date="2019-09-26T11:21:00Z">
              <w:rPr>
                <w:lang w:val="en-US"/>
              </w:rPr>
            </w:rPrChange>
          </w:rPr>
          <w:t xml:space="preserve"> </w:t>
        </w:r>
      </w:ins>
      <w:ins w:id="826" w:author="ASUS" w:date="2019-09-26T10:36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27" w:author="ASUS" w:date="2019-09-26T11:21:00Z">
              <w:rPr>
                <w:lang w:val="en-US"/>
              </w:rPr>
            </w:rPrChange>
          </w:rPr>
          <w:t xml:space="preserve">that </w:t>
        </w:r>
      </w:ins>
      <w:ins w:id="828" w:author="ASUS" w:date="2019-09-26T10:37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29" w:author="ASUS" w:date="2019-09-26T11:21:00Z">
              <w:rPr>
                <w:lang w:val="en-US"/>
              </w:rPr>
            </w:rPrChange>
          </w:rPr>
          <w:t xml:space="preserve">there are a couple of problems </w:t>
        </w:r>
      </w:ins>
      <w:ins w:id="830" w:author="ASUS" w:date="2019-09-26T10:38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31" w:author="ASUS" w:date="2019-09-26T11:21:00Z">
              <w:rPr>
                <w:lang w:val="en-US"/>
              </w:rPr>
            </w:rPrChange>
          </w:rPr>
          <w:t>during</w:t>
        </w:r>
      </w:ins>
      <w:ins w:id="832" w:author="ASUS" w:date="2019-09-26T10:37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33" w:author="ASUS" w:date="2019-09-26T11:21:00Z">
              <w:rPr>
                <w:lang w:val="en-US"/>
              </w:rPr>
            </w:rPrChange>
          </w:rPr>
          <w:t xml:space="preserve"> </w:t>
        </w:r>
      </w:ins>
      <w:ins w:id="834" w:author="ASUS" w:date="2019-09-26T10:38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35" w:author="ASUS" w:date="2019-09-26T11:21:00Z">
              <w:rPr>
                <w:lang w:val="en-US"/>
              </w:rPr>
            </w:rPrChange>
          </w:rPr>
          <w:t xml:space="preserve">the planning phase </w:t>
        </w:r>
      </w:ins>
      <w:ins w:id="836" w:author="ASUS" w:date="2019-09-26T10:40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37" w:author="ASUS" w:date="2019-09-26T11:21:00Z">
              <w:rPr>
                <w:lang w:val="en-US"/>
              </w:rPr>
            </w:rPrChange>
          </w:rPr>
          <w:t xml:space="preserve">where it is difficult delegating tasks to each team member who had a hard time </w:t>
        </w:r>
      </w:ins>
      <w:ins w:id="838" w:author="ASUS" w:date="2019-09-26T10:42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39" w:author="ASUS" w:date="2019-09-26T11:21:00Z">
              <w:rPr>
                <w:lang w:val="en-US"/>
              </w:rPr>
            </w:rPrChange>
          </w:rPr>
          <w:t>communicating</w:t>
        </w:r>
      </w:ins>
      <w:ins w:id="840" w:author="ASUS" w:date="2019-09-26T10:40:00Z">
        <w:r w:rsidR="00FE378A" w:rsidRPr="007A1A4A">
          <w:rPr>
            <w:rFonts w:ascii="Times New Roman" w:hAnsi="Times New Roman" w:cs="Times New Roman"/>
            <w:sz w:val="24"/>
            <w:szCs w:val="24"/>
            <w:lang w:val="en-US"/>
            <w:rPrChange w:id="841" w:author="ASUS" w:date="2019-09-26T11:21:00Z">
              <w:rPr>
                <w:lang w:val="en-US"/>
              </w:rPr>
            </w:rPrChange>
          </w:rPr>
          <w:t xml:space="preserve"> </w:t>
        </w:r>
      </w:ins>
      <w:ins w:id="842" w:author="ASUS" w:date="2019-09-26T10:42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43" w:author="ASUS" w:date="2019-09-26T11:21:00Z">
              <w:rPr>
                <w:lang w:val="en-US"/>
              </w:rPr>
            </w:rPrChange>
          </w:rPr>
          <w:t>whilst</w:t>
        </w:r>
      </w:ins>
      <w:ins w:id="844" w:author="ASUS" w:date="2019-09-26T10:43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45" w:author="ASUS" w:date="2019-09-26T11:21:00Z">
              <w:rPr>
                <w:lang w:val="en-US"/>
              </w:rPr>
            </w:rPrChange>
          </w:rPr>
          <w:t xml:space="preserve"> the</w:t>
        </w:r>
      </w:ins>
      <w:ins w:id="846" w:author="ASUS" w:date="2019-09-26T10:44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47" w:author="ASUS" w:date="2019-09-26T11:21:00Z">
              <w:rPr>
                <w:lang w:val="en-US"/>
              </w:rPr>
            </w:rPrChange>
          </w:rPr>
          <w:t xml:space="preserve"> </w:t>
        </w:r>
      </w:ins>
      <w:proofErr w:type="spellStart"/>
      <w:ins w:id="848" w:author="ASUS" w:date="2019-09-26T10:45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49" w:author="ASUS" w:date="2019-09-26T11:21:00Z">
              <w:rPr>
                <w:lang w:val="en-US"/>
              </w:rPr>
            </w:rPrChange>
          </w:rPr>
          <w:t>projec’s</w:t>
        </w:r>
        <w:proofErr w:type="spellEnd"/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50" w:author="ASUS" w:date="2019-09-26T11:21:00Z">
              <w:rPr>
                <w:lang w:val="en-US"/>
              </w:rPr>
            </w:rPrChange>
          </w:rPr>
          <w:t xml:space="preserve"> execution.</w:t>
        </w:r>
      </w:ins>
    </w:p>
    <w:p w:rsidR="0028186E" w:rsidRPr="007A1A4A" w:rsidRDefault="0028186E" w:rsidP="003B0FC8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851" w:author="ASUS" w:date="2019-09-26T11:21:00Z">
            <w:rPr>
              <w:lang w:val="en-US"/>
            </w:rPr>
          </w:rPrChange>
        </w:rPr>
      </w:pPr>
      <w:del w:id="852" w:author="ASUS" w:date="2019-09-26T10:45:00Z">
        <w:r w:rsidRPr="007A1A4A" w:rsidDel="00CA33A4">
          <w:rPr>
            <w:rFonts w:ascii="Times New Roman" w:hAnsi="Times New Roman" w:cs="Times New Roman"/>
            <w:sz w:val="24"/>
            <w:szCs w:val="24"/>
            <w:lang w:val="en-US"/>
            <w:rPrChange w:id="853" w:author="ASUS" w:date="2019-09-26T11:21:00Z">
              <w:rPr>
                <w:lang w:val="en-US"/>
              </w:rPr>
            </w:rPrChange>
          </w:rPr>
          <w:delText>Kendala-kedala yang disebutkan diatas dapat teratasi oleh sistem yang telah dibuat.</w:delText>
        </w:r>
      </w:del>
      <w:ins w:id="854" w:author="ASUS" w:date="2019-09-26T10:45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55" w:author="ASUS" w:date="2019-09-26T11:21:00Z">
              <w:rPr>
                <w:lang w:val="en-US"/>
              </w:rPr>
            </w:rPrChange>
          </w:rPr>
          <w:t xml:space="preserve">The problems up above can be solved by the system. </w:t>
        </w:r>
      </w:ins>
      <w:del w:id="856" w:author="ASUS" w:date="2019-09-26T10:47:00Z">
        <w:r w:rsidRPr="007A1A4A" w:rsidDel="00CA33A4">
          <w:rPr>
            <w:rFonts w:ascii="Times New Roman" w:hAnsi="Times New Roman" w:cs="Times New Roman"/>
            <w:sz w:val="24"/>
            <w:szCs w:val="24"/>
            <w:lang w:val="en-US"/>
            <w:rPrChange w:id="857" w:author="ASUS" w:date="2019-09-26T11:21:00Z">
              <w:rPr>
                <w:lang w:val="en-US"/>
              </w:rPr>
            </w:rPrChange>
          </w:rPr>
          <w:delText xml:space="preserve"> Untuk kedala awal yaitu pendelegasian tugas dapat diatasi dengan baik pada fitur </w:delText>
        </w:r>
        <w:r w:rsidRPr="007A1A4A" w:rsidDel="00CA33A4">
          <w:rPr>
            <w:rFonts w:ascii="Times New Roman" w:hAnsi="Times New Roman" w:cs="Times New Roman"/>
            <w:sz w:val="24"/>
            <w:szCs w:val="24"/>
            <w:rPrChange w:id="858" w:author="ASUS" w:date="2019-09-26T11:21:00Z">
              <w:rPr/>
            </w:rPrChange>
          </w:rPr>
          <w:delText>task management</w:delText>
        </w:r>
        <w:r w:rsidRPr="007A1A4A" w:rsidDel="00CA33A4">
          <w:rPr>
            <w:rFonts w:ascii="Times New Roman" w:hAnsi="Times New Roman" w:cs="Times New Roman"/>
            <w:sz w:val="24"/>
            <w:szCs w:val="24"/>
            <w:lang w:val="en-US"/>
            <w:rPrChange w:id="859" w:author="ASUS" w:date="2019-09-26T11:21:00Z">
              <w:rPr>
                <w:lang w:val="en-US"/>
              </w:rPr>
            </w:rPrChange>
          </w:rPr>
          <w:delText xml:space="preserve"> dimana menejer proyek dapat mendelagasikan tugas kepada anggota timnya secara lebih terperinci pada masing-masing anggota.</w:delText>
        </w:r>
      </w:del>
      <w:ins w:id="860" w:author="ASUS" w:date="2019-09-26T10:47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61" w:author="ASUS" w:date="2019-09-26T11:21:00Z">
              <w:rPr>
                <w:lang w:val="en-US"/>
              </w:rPr>
            </w:rPrChange>
          </w:rPr>
          <w:t xml:space="preserve">The problem with </w:t>
        </w:r>
      </w:ins>
      <w:ins w:id="862" w:author="ASUS" w:date="2019-09-26T10:48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63" w:author="ASUS" w:date="2019-09-26T11:21:00Z">
              <w:rPr>
                <w:lang w:val="en-US"/>
              </w:rPr>
            </w:rPrChange>
          </w:rPr>
          <w:t>delegating</w:t>
        </w:r>
      </w:ins>
      <w:ins w:id="864" w:author="ASUS" w:date="2019-09-26T10:47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65" w:author="ASUS" w:date="2019-09-26T11:21:00Z">
              <w:rPr>
                <w:lang w:val="en-US"/>
              </w:rPr>
            </w:rPrChange>
          </w:rPr>
          <w:t xml:space="preserve"> </w:t>
        </w:r>
      </w:ins>
      <w:ins w:id="866" w:author="ASUS" w:date="2019-09-26T10:48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67" w:author="ASUS" w:date="2019-09-26T11:21:00Z">
              <w:rPr>
                <w:lang w:val="en-US"/>
              </w:rPr>
            </w:rPrChange>
          </w:rPr>
          <w:t>tasks</w:t>
        </w:r>
      </w:ins>
      <w:ins w:id="868" w:author="ASUS" w:date="2019-09-26T10:49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69" w:author="ASUS" w:date="2019-09-26T11:21:00Z">
              <w:rPr>
                <w:lang w:val="en-US"/>
              </w:rPr>
            </w:rPrChange>
          </w:rPr>
          <w:t xml:space="preserve"> to team members</w:t>
        </w:r>
      </w:ins>
      <w:ins w:id="870" w:author="ASUS" w:date="2019-09-26T10:48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71" w:author="ASUS" w:date="2019-09-26T11:21:00Z">
              <w:rPr>
                <w:lang w:val="en-US"/>
              </w:rPr>
            </w:rPrChange>
          </w:rPr>
          <w:t xml:space="preserve"> can be</w:t>
        </w:r>
      </w:ins>
      <w:ins w:id="872" w:author="ASUS" w:date="2019-09-26T10:49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73" w:author="ASUS" w:date="2019-09-26T11:21:00Z">
              <w:rPr>
                <w:lang w:val="en-US"/>
              </w:rPr>
            </w:rPrChange>
          </w:rPr>
          <w:t xml:space="preserve"> solved by the task management feature, where the project manager can delegate</w:t>
        </w:r>
      </w:ins>
      <w:ins w:id="874" w:author="ASUS" w:date="2019-09-26T10:50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75" w:author="ASUS" w:date="2019-09-26T11:21:00Z">
              <w:rPr>
                <w:lang w:val="en-US"/>
              </w:rPr>
            </w:rPrChange>
          </w:rPr>
          <w:t xml:space="preserve"> more detailed</w:t>
        </w:r>
      </w:ins>
      <w:ins w:id="876" w:author="ASUS" w:date="2019-09-26T10:49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77" w:author="ASUS" w:date="2019-09-26T11:21:00Z">
              <w:rPr>
                <w:lang w:val="en-US"/>
              </w:rPr>
            </w:rPrChange>
          </w:rPr>
          <w:t xml:space="preserve"> tasks to each team member</w:t>
        </w:r>
      </w:ins>
      <w:ins w:id="878" w:author="ASUS" w:date="2019-09-26T10:50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79" w:author="ASUS" w:date="2019-09-26T11:21:00Z">
              <w:rPr>
                <w:lang w:val="en-US"/>
              </w:rPr>
            </w:rPrChange>
          </w:rPr>
          <w:t>.</w:t>
        </w:r>
      </w:ins>
      <w:ins w:id="880" w:author="ASUS" w:date="2019-09-26T10:48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81" w:author="ASUS" w:date="2019-09-26T11:21:00Z">
              <w:rPr>
                <w:lang w:val="en-US"/>
              </w:rPr>
            </w:rPrChange>
          </w:rPr>
          <w:t xml:space="preserve"> </w:t>
        </w:r>
      </w:ins>
      <w:r w:rsidRPr="007A1A4A">
        <w:rPr>
          <w:rFonts w:ascii="Times New Roman" w:hAnsi="Times New Roman" w:cs="Times New Roman"/>
          <w:sz w:val="24"/>
          <w:szCs w:val="24"/>
          <w:lang w:val="en-US"/>
          <w:rPrChange w:id="882" w:author="ASUS" w:date="2019-09-26T11:21:00Z">
            <w:rPr>
              <w:lang w:val="en-US"/>
            </w:rPr>
          </w:rPrChange>
        </w:rPr>
        <w:t xml:space="preserve"> </w:t>
      </w:r>
      <w:del w:id="883" w:author="ASUS" w:date="2019-09-26T10:51:00Z">
        <w:r w:rsidRPr="007A1A4A" w:rsidDel="00CA33A4">
          <w:rPr>
            <w:rFonts w:ascii="Times New Roman" w:hAnsi="Times New Roman" w:cs="Times New Roman"/>
            <w:sz w:val="24"/>
            <w:szCs w:val="24"/>
            <w:lang w:val="en-US"/>
            <w:rPrChange w:id="884" w:author="ASUS" w:date="2019-09-26T11:21:00Z">
              <w:rPr>
                <w:lang w:val="en-US"/>
              </w:rPr>
            </w:rPrChange>
          </w:rPr>
          <w:delText xml:space="preserve">Dan untuk kendala pada komunikasi </w:delText>
        </w:r>
        <w:r w:rsidR="00AA14CB" w:rsidRPr="007A1A4A" w:rsidDel="00CA33A4">
          <w:rPr>
            <w:rFonts w:ascii="Times New Roman" w:hAnsi="Times New Roman" w:cs="Times New Roman"/>
            <w:sz w:val="24"/>
            <w:szCs w:val="24"/>
            <w:lang w:val="en-US"/>
            <w:rPrChange w:id="885" w:author="ASUS" w:date="2019-09-26T11:21:00Z">
              <w:rPr>
                <w:lang w:val="en-US"/>
              </w:rPr>
            </w:rPrChange>
          </w:rPr>
          <w:delText>dapat diatasi dengan fitur realtime chat yang di integrasikan dalam fitur discussion.</w:delText>
        </w:r>
      </w:del>
      <w:ins w:id="886" w:author="ASUS" w:date="2019-09-26T10:51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87" w:author="ASUS" w:date="2019-09-26T11:21:00Z">
              <w:rPr>
                <w:lang w:val="en-US"/>
              </w:rPr>
            </w:rPrChange>
          </w:rPr>
          <w:t xml:space="preserve">And for the problem with </w:t>
        </w:r>
        <w:proofErr w:type="spellStart"/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88" w:author="ASUS" w:date="2019-09-26T11:21:00Z">
              <w:rPr>
                <w:lang w:val="en-US"/>
              </w:rPr>
            </w:rPrChange>
          </w:rPr>
          <w:t>communincation</w:t>
        </w:r>
      </w:ins>
      <w:proofErr w:type="spellEnd"/>
      <w:ins w:id="889" w:author="ASUS" w:date="2019-09-26T10:52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90" w:author="ASUS" w:date="2019-09-26T11:21:00Z">
              <w:rPr>
                <w:lang w:val="en-US"/>
              </w:rPr>
            </w:rPrChange>
          </w:rPr>
          <w:t>,</w:t>
        </w:r>
      </w:ins>
      <w:ins w:id="891" w:author="ASUS" w:date="2019-09-26T10:51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892" w:author="ASUS" w:date="2019-09-26T11:21:00Z">
              <w:rPr>
                <w:lang w:val="en-US"/>
              </w:rPr>
            </w:rPrChange>
          </w:rPr>
          <w:t xml:space="preserve"> it can be solved with the real </w:t>
        </w:r>
      </w:ins>
      <w:ins w:id="893" w:author="ASUS" w:date="2019-09-26T10:52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894" w:author="ASUS" w:date="2019-09-26T11:21:00Z">
              <w:rPr>
                <w:lang w:val="en-US"/>
              </w:rPr>
            </w:rPrChange>
          </w:rPr>
          <w:t>-</w:t>
        </w:r>
      </w:ins>
      <w:ins w:id="895" w:author="ASUS" w:date="2019-09-26T10:51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896" w:author="ASUS" w:date="2019-09-26T11:21:00Z">
              <w:rPr>
                <w:lang w:val="en-US"/>
              </w:rPr>
            </w:rPrChange>
          </w:rPr>
          <w:t>time chat feature</w:t>
        </w:r>
      </w:ins>
      <w:ins w:id="897" w:author="ASUS" w:date="2019-09-26T10:53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898" w:author="ASUS" w:date="2019-09-26T11:21:00Z">
              <w:rPr>
                <w:lang w:val="en-US"/>
              </w:rPr>
            </w:rPrChange>
          </w:rPr>
          <w:t xml:space="preserve"> that was integrated into the discussion feature</w:t>
        </w:r>
      </w:ins>
      <w:ins w:id="899" w:author="ASUS" w:date="2019-09-26T10:52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900" w:author="ASUS" w:date="2019-09-26T11:21:00Z">
              <w:rPr>
                <w:lang w:val="en-US"/>
              </w:rPr>
            </w:rPrChange>
          </w:rPr>
          <w:t>.</w:t>
        </w:r>
      </w:ins>
      <w:ins w:id="901" w:author="ASUS" w:date="2019-09-26T10:51:00Z">
        <w:r w:rsidR="00CA33A4" w:rsidRPr="007A1A4A">
          <w:rPr>
            <w:rFonts w:ascii="Times New Roman" w:hAnsi="Times New Roman" w:cs="Times New Roman"/>
            <w:sz w:val="24"/>
            <w:szCs w:val="24"/>
            <w:lang w:val="en-US"/>
            <w:rPrChange w:id="902" w:author="ASUS" w:date="2019-09-26T11:21:00Z">
              <w:rPr>
                <w:lang w:val="en-US"/>
              </w:rPr>
            </w:rPrChange>
          </w:rPr>
          <w:t xml:space="preserve"> </w:t>
        </w:r>
      </w:ins>
      <w:r w:rsidR="00AA14CB" w:rsidRPr="007A1A4A">
        <w:rPr>
          <w:rFonts w:ascii="Times New Roman" w:hAnsi="Times New Roman" w:cs="Times New Roman"/>
          <w:sz w:val="24"/>
          <w:szCs w:val="24"/>
          <w:lang w:val="en-US"/>
          <w:rPrChange w:id="903" w:author="ASUS" w:date="2019-09-26T11:21:00Z">
            <w:rPr>
              <w:lang w:val="en-US"/>
            </w:rPr>
          </w:rPrChange>
        </w:rPr>
        <w:t xml:space="preserve"> </w:t>
      </w:r>
      <w:del w:id="904" w:author="ASUS" w:date="2019-09-26T10:54:00Z">
        <w:r w:rsidR="00AA14CB" w:rsidRPr="007A1A4A" w:rsidDel="0037470C">
          <w:rPr>
            <w:rFonts w:ascii="Times New Roman" w:hAnsi="Times New Roman" w:cs="Times New Roman"/>
            <w:sz w:val="24"/>
            <w:szCs w:val="24"/>
            <w:lang w:val="en-US"/>
            <w:rPrChange w:id="905" w:author="ASUS" w:date="2019-09-26T11:21:00Z">
              <w:rPr>
                <w:lang w:val="en-US"/>
              </w:rPr>
            </w:rPrChange>
          </w:rPr>
          <w:delText xml:space="preserve">Maka dapat kita </w:delText>
        </w:r>
        <w:r w:rsidR="00AA14CB" w:rsidRPr="007A1A4A" w:rsidDel="0037470C">
          <w:rPr>
            <w:rFonts w:ascii="Times New Roman" w:hAnsi="Times New Roman" w:cs="Times New Roman"/>
            <w:sz w:val="24"/>
            <w:szCs w:val="24"/>
            <w:lang w:val="en-US"/>
            <w:rPrChange w:id="906" w:author="ASUS" w:date="2019-09-26T11:21:00Z">
              <w:rPr>
                <w:lang w:val="en-US"/>
              </w:rPr>
            </w:rPrChange>
          </w:rPr>
          <w:lastRenderedPageBreak/>
          <w:delText>simpulkan bahwa dengan menggunakan sistem menejemen proyek tim developer akan sangat terbantu entah itu dari segi komunikasi antar manager proyek dengan anggota tim, ataupun komunikasi dengan klien terhadap perubahan-perubahan mendadak sehingga waktu pengerjaan proyek dapat lebih efisien.</w:delText>
        </w:r>
      </w:del>
      <w:proofErr w:type="gramStart"/>
      <w:ins w:id="907" w:author="ASUS" w:date="2019-09-26T10:54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908" w:author="ASUS" w:date="2019-09-26T11:21:00Z">
              <w:rPr>
                <w:lang w:val="en-US"/>
              </w:rPr>
            </w:rPrChange>
          </w:rPr>
          <w:t>so</w:t>
        </w:r>
        <w:proofErr w:type="gramEnd"/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909" w:author="ASUS" w:date="2019-09-26T11:21:00Z">
              <w:rPr>
                <w:lang w:val="en-US"/>
              </w:rPr>
            </w:rPrChange>
          </w:rPr>
          <w:t xml:space="preserve"> we </w:t>
        </w:r>
      </w:ins>
      <w:ins w:id="910" w:author="ASUS" w:date="2019-09-26T10:55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911" w:author="ASUS" w:date="2019-09-26T11:21:00Z">
              <w:rPr>
                <w:lang w:val="en-US"/>
              </w:rPr>
            </w:rPrChange>
          </w:rPr>
          <w:t xml:space="preserve">can </w:t>
        </w:r>
      </w:ins>
      <w:ins w:id="912" w:author="ASUS" w:date="2019-09-26T10:54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913" w:author="ASUS" w:date="2019-09-26T11:21:00Z">
              <w:rPr>
                <w:lang w:val="en-US"/>
              </w:rPr>
            </w:rPrChange>
          </w:rPr>
          <w:t>concluded tha</w:t>
        </w:r>
      </w:ins>
      <w:ins w:id="914" w:author="ASUS" w:date="2019-09-26T10:55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915" w:author="ASUS" w:date="2019-09-26T11:21:00Z">
              <w:rPr>
                <w:lang w:val="en-US"/>
              </w:rPr>
            </w:rPrChange>
          </w:rPr>
          <w:t xml:space="preserve">t using a project management system for developers can be </w:t>
        </w:r>
      </w:ins>
      <w:proofErr w:type="spellStart"/>
      <w:ins w:id="916" w:author="ASUS" w:date="2019-09-26T10:57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917" w:author="ASUS" w:date="2019-09-26T11:21:00Z">
              <w:rPr>
                <w:lang w:val="en-US"/>
              </w:rPr>
            </w:rPrChange>
          </w:rPr>
          <w:t>realy</w:t>
        </w:r>
        <w:proofErr w:type="spellEnd"/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918" w:author="ASUS" w:date="2019-09-26T11:21:00Z">
              <w:rPr>
                <w:lang w:val="en-US"/>
              </w:rPr>
            </w:rPrChange>
          </w:rPr>
          <w:t xml:space="preserve"> helpful </w:t>
        </w:r>
      </w:ins>
      <w:ins w:id="919" w:author="ASUS" w:date="2019-09-26T10:58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920" w:author="ASUS" w:date="2019-09-26T11:21:00Z">
              <w:rPr>
                <w:lang w:val="en-US"/>
              </w:rPr>
            </w:rPrChange>
          </w:rPr>
          <w:t>in terms of client communication towards</w:t>
        </w:r>
      </w:ins>
      <w:ins w:id="921" w:author="ASUS" w:date="2019-09-26T10:59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922" w:author="ASUS" w:date="2019-09-26T11:21:00Z">
              <w:rPr>
                <w:lang w:val="en-US"/>
              </w:rPr>
            </w:rPrChange>
          </w:rPr>
          <w:t xml:space="preserve"> sudden changes </w:t>
        </w:r>
      </w:ins>
      <w:ins w:id="923" w:author="ASUS" w:date="2019-09-26T11:00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924" w:author="ASUS" w:date="2019-09-26T11:21:00Z">
              <w:rPr>
                <w:lang w:val="en-US"/>
              </w:rPr>
            </w:rPrChange>
          </w:rPr>
          <w:t xml:space="preserve">so that the project can </w:t>
        </w:r>
      </w:ins>
      <w:ins w:id="925" w:author="ASUS" w:date="2019-09-26T11:02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926" w:author="ASUS" w:date="2019-09-26T11:21:00Z">
              <w:rPr>
                <w:lang w:val="en-US"/>
              </w:rPr>
            </w:rPrChange>
          </w:rPr>
          <w:t xml:space="preserve">be </w:t>
        </w:r>
      </w:ins>
      <w:ins w:id="927" w:author="ASUS" w:date="2019-09-26T11:00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928" w:author="ASUS" w:date="2019-09-26T11:21:00Z">
              <w:rPr>
                <w:lang w:val="en-US"/>
              </w:rPr>
            </w:rPrChange>
          </w:rPr>
          <w:t>more time efficient</w:t>
        </w:r>
      </w:ins>
      <w:ins w:id="929" w:author="ASUS" w:date="2019-09-26T11:02:00Z">
        <w:r w:rsidR="0037470C" w:rsidRPr="007A1A4A">
          <w:rPr>
            <w:rFonts w:ascii="Times New Roman" w:hAnsi="Times New Roman" w:cs="Times New Roman"/>
            <w:sz w:val="24"/>
            <w:szCs w:val="24"/>
            <w:lang w:val="en-US"/>
            <w:rPrChange w:id="930" w:author="ASUS" w:date="2019-09-26T11:21:00Z">
              <w:rPr>
                <w:lang w:val="en-US"/>
              </w:rPr>
            </w:rPrChange>
          </w:rPr>
          <w:t>.</w:t>
        </w:r>
      </w:ins>
    </w:p>
    <w:p w:rsidR="00A1602C" w:rsidRPr="007A1A4A" w:rsidRDefault="00A1602C" w:rsidP="003B0FC8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931" w:author="ASUS" w:date="2019-09-26T11:21:00Z">
            <w:rPr>
              <w:lang w:val="en-US"/>
            </w:rPr>
          </w:rPrChange>
        </w:rPr>
      </w:pPr>
      <w:del w:id="932" w:author="ASUS" w:date="2019-09-26T11:02:00Z">
        <w:r w:rsidRPr="007A1A4A" w:rsidDel="00D111F7">
          <w:rPr>
            <w:rFonts w:ascii="Times New Roman" w:hAnsi="Times New Roman" w:cs="Times New Roman"/>
            <w:b/>
            <w:sz w:val="24"/>
            <w:szCs w:val="24"/>
            <w:lang w:val="en-US"/>
            <w:rPrChange w:id="933" w:author="ASUS" w:date="2019-09-26T11:21:00Z">
              <w:rPr>
                <w:b/>
                <w:lang w:val="en-US"/>
              </w:rPr>
            </w:rPrChange>
          </w:rPr>
          <w:delText>Kesimpulan dan saran</w:delText>
        </w:r>
      </w:del>
      <w:ins w:id="934" w:author="ASUS" w:date="2019-09-26T11:02:00Z">
        <w:r w:rsidR="00D111F7" w:rsidRPr="007A1A4A">
          <w:rPr>
            <w:rFonts w:ascii="Times New Roman" w:hAnsi="Times New Roman" w:cs="Times New Roman"/>
            <w:b/>
            <w:sz w:val="24"/>
            <w:szCs w:val="24"/>
            <w:lang w:val="en-US"/>
            <w:rPrChange w:id="935" w:author="ASUS" w:date="2019-09-26T11:21:00Z">
              <w:rPr>
                <w:b/>
                <w:lang w:val="en-US"/>
              </w:rPr>
            </w:rPrChange>
          </w:rPr>
          <w:t>Conclusion and advice</w:t>
        </w:r>
      </w:ins>
    </w:p>
    <w:p w:rsidR="00A1602C" w:rsidRPr="007A1A4A" w:rsidRDefault="00A1602C" w:rsidP="003B0FC8">
      <w:pPr>
        <w:jc w:val="both"/>
        <w:rPr>
          <w:rFonts w:ascii="Times New Roman" w:hAnsi="Times New Roman" w:cs="Times New Roman"/>
          <w:b/>
          <w:sz w:val="24"/>
          <w:szCs w:val="24"/>
          <w:lang w:val="en-US"/>
          <w:rPrChange w:id="936" w:author="ASUS" w:date="2019-09-26T11:21:00Z">
            <w:rPr>
              <w:b/>
              <w:lang w:val="en-US"/>
            </w:rPr>
          </w:rPrChange>
        </w:rPr>
      </w:pPr>
      <w:del w:id="937" w:author="ASUS" w:date="2019-09-26T11:02:00Z">
        <w:r w:rsidRPr="007A1A4A" w:rsidDel="00D111F7">
          <w:rPr>
            <w:rFonts w:ascii="Times New Roman" w:hAnsi="Times New Roman" w:cs="Times New Roman"/>
            <w:b/>
            <w:sz w:val="24"/>
            <w:szCs w:val="24"/>
            <w:lang w:val="en-US"/>
            <w:rPrChange w:id="938" w:author="ASUS" w:date="2019-09-26T11:21:00Z">
              <w:rPr>
                <w:b/>
                <w:lang w:val="en-US"/>
              </w:rPr>
            </w:rPrChange>
          </w:rPr>
          <w:delText>Kesimpulan:</w:delText>
        </w:r>
      </w:del>
      <w:ins w:id="939" w:author="ASUS" w:date="2019-09-26T11:02:00Z">
        <w:r w:rsidR="00D111F7" w:rsidRPr="007A1A4A">
          <w:rPr>
            <w:rFonts w:ascii="Times New Roman" w:hAnsi="Times New Roman" w:cs="Times New Roman"/>
            <w:b/>
            <w:sz w:val="24"/>
            <w:szCs w:val="24"/>
            <w:lang w:val="en-US"/>
            <w:rPrChange w:id="940" w:author="ASUS" w:date="2019-09-26T11:21:00Z">
              <w:rPr>
                <w:b/>
                <w:lang w:val="en-US"/>
              </w:rPr>
            </w:rPrChange>
          </w:rPr>
          <w:t>Conclusion:</w:t>
        </w:r>
      </w:ins>
    </w:p>
    <w:p w:rsidR="00A1602C" w:rsidRPr="007A1A4A" w:rsidRDefault="00A1602C" w:rsidP="003B0FC8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941" w:author="ASUS" w:date="2019-09-26T11:21:00Z">
            <w:rPr>
              <w:lang w:val="en-US"/>
            </w:rPr>
          </w:rPrChange>
        </w:rPr>
      </w:pPr>
      <w:r w:rsidRPr="007A1A4A">
        <w:rPr>
          <w:rFonts w:ascii="Times New Roman" w:hAnsi="Times New Roman" w:cs="Times New Roman"/>
          <w:sz w:val="24"/>
          <w:szCs w:val="24"/>
          <w:lang w:val="en-US"/>
          <w:rPrChange w:id="942" w:author="ASUS" w:date="2019-09-26T11:21:00Z">
            <w:rPr>
              <w:lang w:val="en-US"/>
            </w:rPr>
          </w:rPrChange>
        </w:rPr>
        <w:t xml:space="preserve">1. </w:t>
      </w:r>
      <w:del w:id="943" w:author="ASUS" w:date="2019-09-26T11:03:00Z">
        <w:r w:rsidRPr="007A1A4A" w:rsidDel="00D111F7">
          <w:rPr>
            <w:rFonts w:ascii="Times New Roman" w:hAnsi="Times New Roman" w:cs="Times New Roman"/>
            <w:sz w:val="24"/>
            <w:szCs w:val="24"/>
            <w:lang w:val="en-US"/>
            <w:rPrChange w:id="944" w:author="ASUS" w:date="2019-09-26T11:21:00Z">
              <w:rPr>
                <w:lang w:val="en-US"/>
              </w:rPr>
            </w:rPrChange>
          </w:rPr>
          <w:delText>sistem manajemen yang telah dibuat befungsi dengan baik dan menghasilkan output yang diharapkan sehingga membantu pengguna dalam mengelola proyek.</w:delText>
        </w:r>
      </w:del>
      <w:ins w:id="945" w:author="ASUS" w:date="2019-09-26T11:03:00Z">
        <w:r w:rsidR="00D111F7" w:rsidRPr="007A1A4A">
          <w:rPr>
            <w:rFonts w:ascii="Times New Roman" w:hAnsi="Times New Roman" w:cs="Times New Roman"/>
            <w:sz w:val="24"/>
            <w:szCs w:val="24"/>
            <w:lang w:val="en-US"/>
            <w:rPrChange w:id="946" w:author="ASUS" w:date="2019-09-26T11:21:00Z">
              <w:rPr>
                <w:lang w:val="en-US"/>
              </w:rPr>
            </w:rPrChange>
          </w:rPr>
          <w:t xml:space="preserve">The finished management system worked </w:t>
        </w:r>
      </w:ins>
      <w:proofErr w:type="gramStart"/>
      <w:ins w:id="947" w:author="ASUS" w:date="2019-09-26T11:05:00Z">
        <w:r w:rsidR="00D111F7" w:rsidRPr="007A1A4A">
          <w:rPr>
            <w:rFonts w:ascii="Times New Roman" w:hAnsi="Times New Roman" w:cs="Times New Roman"/>
            <w:sz w:val="24"/>
            <w:szCs w:val="24"/>
            <w:lang w:val="en-US"/>
            <w:rPrChange w:id="948" w:author="ASUS" w:date="2019-09-26T11:21:00Z">
              <w:rPr>
                <w:lang w:val="en-US"/>
              </w:rPr>
            </w:rPrChange>
          </w:rPr>
          <w:t>excellently</w:t>
        </w:r>
      </w:ins>
      <w:ins w:id="949" w:author="ASUS" w:date="2019-09-26T11:03:00Z">
        <w:r w:rsidR="00D111F7" w:rsidRPr="007A1A4A">
          <w:rPr>
            <w:rFonts w:ascii="Times New Roman" w:hAnsi="Times New Roman" w:cs="Times New Roman"/>
            <w:sz w:val="24"/>
            <w:szCs w:val="24"/>
            <w:lang w:val="en-US"/>
            <w:rPrChange w:id="950" w:author="ASUS" w:date="2019-09-26T11:21:00Z">
              <w:rPr>
                <w:lang w:val="en-US"/>
              </w:rPr>
            </w:rPrChange>
          </w:rPr>
          <w:t xml:space="preserve"> </w:t>
        </w:r>
      </w:ins>
      <w:ins w:id="951" w:author="ASUS" w:date="2019-09-26T11:05:00Z">
        <w:r w:rsidR="00D111F7" w:rsidRPr="007A1A4A">
          <w:rPr>
            <w:rFonts w:ascii="Times New Roman" w:hAnsi="Times New Roman" w:cs="Times New Roman"/>
            <w:sz w:val="24"/>
            <w:szCs w:val="24"/>
            <w:lang w:val="en-US"/>
            <w:rPrChange w:id="952" w:author="ASUS" w:date="2019-09-26T11:21:00Z">
              <w:rPr>
                <w:lang w:val="en-US"/>
              </w:rPr>
            </w:rPrChange>
          </w:rPr>
          <w:t xml:space="preserve"> and</w:t>
        </w:r>
        <w:proofErr w:type="gramEnd"/>
        <w:r w:rsidR="00D111F7" w:rsidRPr="007A1A4A">
          <w:rPr>
            <w:rFonts w:ascii="Times New Roman" w:hAnsi="Times New Roman" w:cs="Times New Roman"/>
            <w:sz w:val="24"/>
            <w:szCs w:val="24"/>
            <w:lang w:val="en-US"/>
            <w:rPrChange w:id="953" w:author="ASUS" w:date="2019-09-26T11:21:00Z">
              <w:rPr>
                <w:lang w:val="en-US"/>
              </w:rPr>
            </w:rPrChange>
          </w:rPr>
          <w:t xml:space="preserve"> produced the expected output that helped the user</w:t>
        </w:r>
      </w:ins>
      <w:ins w:id="954" w:author="ASUS" w:date="2019-09-26T11:06:00Z">
        <w:r w:rsidR="00D111F7" w:rsidRPr="007A1A4A">
          <w:rPr>
            <w:rFonts w:ascii="Times New Roman" w:hAnsi="Times New Roman" w:cs="Times New Roman"/>
            <w:sz w:val="24"/>
            <w:szCs w:val="24"/>
            <w:lang w:val="en-US"/>
            <w:rPrChange w:id="955" w:author="ASUS" w:date="2019-09-26T11:21:00Z">
              <w:rPr>
                <w:lang w:val="en-US"/>
              </w:rPr>
            </w:rPrChange>
          </w:rPr>
          <w:t>s manage the project</w:t>
        </w:r>
      </w:ins>
    </w:p>
    <w:p w:rsidR="00A1602C" w:rsidRPr="007A1A4A" w:rsidRDefault="00A1602C" w:rsidP="003B0FC8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956" w:author="ASUS" w:date="2019-09-26T11:21:00Z">
            <w:rPr>
              <w:lang w:val="en-US"/>
            </w:rPr>
          </w:rPrChange>
        </w:rPr>
      </w:pPr>
      <w:r w:rsidRPr="007A1A4A">
        <w:rPr>
          <w:rFonts w:ascii="Times New Roman" w:hAnsi="Times New Roman" w:cs="Times New Roman"/>
          <w:sz w:val="24"/>
          <w:szCs w:val="24"/>
          <w:lang w:val="en-US"/>
          <w:rPrChange w:id="957" w:author="ASUS" w:date="2019-09-26T11:21:00Z">
            <w:rPr>
              <w:lang w:val="en-US"/>
            </w:rPr>
          </w:rPrChange>
        </w:rPr>
        <w:t xml:space="preserve">2. </w:t>
      </w:r>
      <w:del w:id="958" w:author="ASUS" w:date="2019-09-26T11:08:00Z">
        <w:r w:rsidRPr="007A1A4A" w:rsidDel="00D111F7">
          <w:rPr>
            <w:rFonts w:ascii="Times New Roman" w:hAnsi="Times New Roman" w:cs="Times New Roman"/>
            <w:sz w:val="24"/>
            <w:szCs w:val="24"/>
            <w:lang w:val="en-US"/>
            <w:rPrChange w:id="959" w:author="ASUS" w:date="2019-09-26T11:21:00Z">
              <w:rPr>
                <w:lang w:val="en-US"/>
              </w:rPr>
            </w:rPrChange>
          </w:rPr>
          <w:delText>intergrasi fiur chat pada sistem membawa banyak dampak positif seperti mengurangi waktu untuk berkomunikasi secara langsung (bertatap muka) agar tim dapat lebih  fokus dalam pengerjaan proyek.</w:delText>
        </w:r>
      </w:del>
      <w:ins w:id="960" w:author="ASUS" w:date="2019-09-26T11:08:00Z">
        <w:r w:rsidR="00D111F7" w:rsidRPr="007A1A4A">
          <w:rPr>
            <w:rFonts w:ascii="Times New Roman" w:hAnsi="Times New Roman" w:cs="Times New Roman"/>
            <w:sz w:val="24"/>
            <w:szCs w:val="24"/>
            <w:lang w:val="en-US"/>
            <w:rPrChange w:id="961" w:author="ASUS" w:date="2019-09-26T11:21:00Z">
              <w:rPr>
                <w:lang w:val="en-US"/>
              </w:rPr>
            </w:rPrChange>
          </w:rPr>
          <w:t xml:space="preserve">The live chat feature </w:t>
        </w:r>
      </w:ins>
      <w:ins w:id="962" w:author="ASUS" w:date="2019-09-26T11:09:00Z">
        <w:r w:rsidR="00D111F7" w:rsidRPr="007A1A4A">
          <w:rPr>
            <w:rFonts w:ascii="Times New Roman" w:hAnsi="Times New Roman" w:cs="Times New Roman"/>
            <w:sz w:val="24"/>
            <w:szCs w:val="24"/>
            <w:lang w:val="en-US"/>
            <w:rPrChange w:id="963" w:author="ASUS" w:date="2019-09-26T11:21:00Z">
              <w:rPr>
                <w:lang w:val="en-US"/>
              </w:rPr>
            </w:rPrChange>
          </w:rPr>
          <w:t xml:space="preserve">helped the team work more efficiently by not having the need to meet face to </w:t>
        </w:r>
        <w:proofErr w:type="gramStart"/>
        <w:r w:rsidR="00D111F7" w:rsidRPr="007A1A4A">
          <w:rPr>
            <w:rFonts w:ascii="Times New Roman" w:hAnsi="Times New Roman" w:cs="Times New Roman"/>
            <w:sz w:val="24"/>
            <w:szCs w:val="24"/>
            <w:lang w:val="en-US"/>
            <w:rPrChange w:id="964" w:author="ASUS" w:date="2019-09-26T11:21:00Z">
              <w:rPr>
                <w:lang w:val="en-US"/>
              </w:rPr>
            </w:rPrChange>
          </w:rPr>
          <w:t>face  so</w:t>
        </w:r>
        <w:proofErr w:type="gramEnd"/>
        <w:r w:rsidR="00D111F7" w:rsidRPr="007A1A4A">
          <w:rPr>
            <w:rFonts w:ascii="Times New Roman" w:hAnsi="Times New Roman" w:cs="Times New Roman"/>
            <w:sz w:val="24"/>
            <w:szCs w:val="24"/>
            <w:lang w:val="en-US"/>
            <w:rPrChange w:id="965" w:author="ASUS" w:date="2019-09-26T11:21:00Z">
              <w:rPr>
                <w:lang w:val="en-US"/>
              </w:rPr>
            </w:rPrChange>
          </w:rPr>
          <w:t xml:space="preserve"> that they can focus</w:t>
        </w:r>
      </w:ins>
      <w:ins w:id="966" w:author="ASUS" w:date="2019-09-26T11:11:00Z">
        <w:r w:rsidR="00D111F7" w:rsidRPr="007A1A4A">
          <w:rPr>
            <w:rFonts w:ascii="Times New Roman" w:hAnsi="Times New Roman" w:cs="Times New Roman"/>
            <w:sz w:val="24"/>
            <w:szCs w:val="24"/>
            <w:lang w:val="en-US"/>
            <w:rPrChange w:id="967" w:author="ASUS" w:date="2019-09-26T11:21:00Z">
              <w:rPr>
                <w:lang w:val="en-US"/>
              </w:rPr>
            </w:rPrChange>
          </w:rPr>
          <w:t xml:space="preserve">ed on </w:t>
        </w:r>
      </w:ins>
      <w:ins w:id="968" w:author="ASUS" w:date="2019-09-26T11:12:00Z">
        <w:r w:rsidR="00D111F7" w:rsidRPr="007A1A4A">
          <w:rPr>
            <w:rFonts w:ascii="Times New Roman" w:hAnsi="Times New Roman" w:cs="Times New Roman"/>
            <w:sz w:val="24"/>
            <w:szCs w:val="24"/>
            <w:lang w:val="en-US"/>
            <w:rPrChange w:id="969" w:author="ASUS" w:date="2019-09-26T11:21:00Z">
              <w:rPr>
                <w:lang w:val="en-US"/>
              </w:rPr>
            </w:rPrChange>
          </w:rPr>
          <w:t>finishing the project</w:t>
        </w:r>
      </w:ins>
      <w:ins w:id="970" w:author="ASUS" w:date="2019-09-26T11:11:00Z">
        <w:r w:rsidR="00D111F7" w:rsidRPr="007A1A4A">
          <w:rPr>
            <w:rFonts w:ascii="Times New Roman" w:hAnsi="Times New Roman" w:cs="Times New Roman"/>
            <w:sz w:val="24"/>
            <w:szCs w:val="24"/>
            <w:lang w:val="en-US"/>
            <w:rPrChange w:id="971" w:author="ASUS" w:date="2019-09-26T11:21:00Z">
              <w:rPr>
                <w:lang w:val="en-US"/>
              </w:rPr>
            </w:rPrChange>
          </w:rPr>
          <w:t xml:space="preserve"> </w:t>
        </w:r>
      </w:ins>
    </w:p>
    <w:p w:rsidR="00A1602C" w:rsidRPr="007A1A4A" w:rsidRDefault="00A1602C" w:rsidP="003B0FC8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972" w:author="ASUS" w:date="2019-09-26T11:21:00Z">
            <w:rPr>
              <w:lang w:val="en-US"/>
            </w:rPr>
          </w:rPrChange>
        </w:rPr>
      </w:pPr>
      <w:r w:rsidRPr="007A1A4A">
        <w:rPr>
          <w:rFonts w:ascii="Times New Roman" w:hAnsi="Times New Roman" w:cs="Times New Roman"/>
          <w:sz w:val="24"/>
          <w:szCs w:val="24"/>
          <w:lang w:val="en-US"/>
          <w:rPrChange w:id="973" w:author="ASUS" w:date="2019-09-26T11:21:00Z">
            <w:rPr>
              <w:lang w:val="en-US"/>
            </w:rPr>
          </w:rPrChange>
        </w:rPr>
        <w:t xml:space="preserve">3. </w:t>
      </w:r>
      <w:del w:id="974" w:author="ASUS" w:date="2019-09-26T11:12:00Z">
        <w:r w:rsidRPr="007A1A4A" w:rsidDel="00D07ED7">
          <w:rPr>
            <w:rFonts w:ascii="Times New Roman" w:hAnsi="Times New Roman" w:cs="Times New Roman"/>
            <w:sz w:val="24"/>
            <w:szCs w:val="24"/>
            <w:lang w:val="en-US"/>
            <w:rPrChange w:id="975" w:author="ASUS" w:date="2019-09-26T11:21:00Z">
              <w:rPr>
                <w:lang w:val="en-US"/>
              </w:rPr>
            </w:rPrChange>
          </w:rPr>
          <w:delText xml:space="preserve">manfaat dari sistem ini dapat lebih terasa pada proyek </w:delText>
        </w:r>
        <w:r w:rsidR="0016795E" w:rsidRPr="007A1A4A" w:rsidDel="00D07ED7">
          <w:rPr>
            <w:rFonts w:ascii="Times New Roman" w:hAnsi="Times New Roman" w:cs="Times New Roman"/>
            <w:sz w:val="24"/>
            <w:szCs w:val="24"/>
            <w:lang w:val="en-US"/>
            <w:rPrChange w:id="976" w:author="ASUS" w:date="2019-09-26T11:21:00Z">
              <w:rPr>
                <w:lang w:val="en-US"/>
              </w:rPr>
            </w:rPrChange>
          </w:rPr>
          <w:delText>berskala besar dengan kesibukan yang lebih tinggi dan keterlibatan lebih banyak anggota</w:delText>
        </w:r>
      </w:del>
      <w:ins w:id="977" w:author="ASUS" w:date="2019-09-26T11:12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978" w:author="ASUS" w:date="2019-09-26T11:21:00Z">
              <w:rPr>
                <w:lang w:val="en-US"/>
              </w:rPr>
            </w:rPrChange>
          </w:rPr>
          <w:t xml:space="preserve">The maximum </w:t>
        </w:r>
      </w:ins>
      <w:ins w:id="979" w:author="ASUS" w:date="2019-09-26T11:13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980" w:author="ASUS" w:date="2019-09-26T11:21:00Z">
              <w:rPr>
                <w:lang w:val="en-US"/>
              </w:rPr>
            </w:rPrChange>
          </w:rPr>
          <w:t>potential</w:t>
        </w:r>
      </w:ins>
      <w:ins w:id="981" w:author="ASUS" w:date="2019-09-26T11:12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982" w:author="ASUS" w:date="2019-09-26T11:21:00Z">
              <w:rPr>
                <w:lang w:val="en-US"/>
              </w:rPr>
            </w:rPrChange>
          </w:rPr>
          <w:t xml:space="preserve"> </w:t>
        </w:r>
      </w:ins>
      <w:ins w:id="983" w:author="ASUS" w:date="2019-09-26T11:13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984" w:author="ASUS" w:date="2019-09-26T11:21:00Z">
              <w:rPr>
                <w:lang w:val="en-US"/>
              </w:rPr>
            </w:rPrChange>
          </w:rPr>
          <w:t xml:space="preserve">of this system can be seen when the users are working on a </w:t>
        </w:r>
      </w:ins>
      <w:ins w:id="985" w:author="ASUS" w:date="2019-09-26T11:14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986" w:author="ASUS" w:date="2019-09-26T11:21:00Z">
              <w:rPr>
                <w:lang w:val="en-US"/>
              </w:rPr>
            </w:rPrChange>
          </w:rPr>
          <w:t>large</w:t>
        </w:r>
      </w:ins>
      <w:ins w:id="987" w:author="ASUS" w:date="2019-09-26T11:13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988" w:author="ASUS" w:date="2019-09-26T11:21:00Z">
              <w:rPr>
                <w:lang w:val="en-US"/>
              </w:rPr>
            </w:rPrChange>
          </w:rPr>
          <w:t xml:space="preserve"> scale </w:t>
        </w:r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989" w:author="ASUS" w:date="2019-09-26T11:21:00Z">
              <w:rPr>
                <w:lang w:val="en-US"/>
              </w:rPr>
            </w:rPrChange>
          </w:rPr>
          <w:lastRenderedPageBreak/>
          <w:t>project with</w:t>
        </w:r>
      </w:ins>
      <w:ins w:id="990" w:author="ASUS" w:date="2019-09-26T11:14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991" w:author="ASUS" w:date="2019-09-26T11:21:00Z">
              <w:rPr>
                <w:lang w:val="en-US"/>
              </w:rPr>
            </w:rPrChange>
          </w:rPr>
          <w:t xml:space="preserve"> more team members to manage and more tasks to </w:t>
        </w:r>
        <w:proofErr w:type="spellStart"/>
        <w:proofErr w:type="gramStart"/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992" w:author="ASUS" w:date="2019-09-26T11:21:00Z">
              <w:rPr>
                <w:lang w:val="en-US"/>
              </w:rPr>
            </w:rPrChange>
          </w:rPr>
          <w:t>compleate</w:t>
        </w:r>
      </w:ins>
      <w:proofErr w:type="spellEnd"/>
      <w:ins w:id="993" w:author="ASUS" w:date="2019-09-26T11:13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994" w:author="ASUS" w:date="2019-09-26T11:21:00Z">
              <w:rPr>
                <w:lang w:val="en-US"/>
              </w:rPr>
            </w:rPrChange>
          </w:rPr>
          <w:t xml:space="preserve"> </w:t>
        </w:r>
      </w:ins>
      <w:r w:rsidR="0016795E" w:rsidRPr="007A1A4A">
        <w:rPr>
          <w:rFonts w:ascii="Times New Roman" w:hAnsi="Times New Roman" w:cs="Times New Roman"/>
          <w:sz w:val="24"/>
          <w:szCs w:val="24"/>
          <w:lang w:val="en-US"/>
          <w:rPrChange w:id="995" w:author="ASUS" w:date="2019-09-26T11:21:00Z">
            <w:rPr>
              <w:lang w:val="en-US"/>
            </w:rPr>
          </w:rPrChange>
        </w:rPr>
        <w:t>.</w:t>
      </w:r>
      <w:proofErr w:type="gramEnd"/>
    </w:p>
    <w:p w:rsidR="0016795E" w:rsidRPr="007A1A4A" w:rsidRDefault="0016795E" w:rsidP="003B0FC8">
      <w:pPr>
        <w:jc w:val="both"/>
        <w:rPr>
          <w:rFonts w:ascii="Times New Roman" w:hAnsi="Times New Roman" w:cs="Times New Roman"/>
          <w:b/>
          <w:sz w:val="24"/>
          <w:szCs w:val="24"/>
          <w:lang w:val="en-US"/>
          <w:rPrChange w:id="996" w:author="ASUS" w:date="2019-09-26T11:21:00Z">
            <w:rPr>
              <w:b/>
              <w:lang w:val="en-US"/>
            </w:rPr>
          </w:rPrChange>
        </w:rPr>
      </w:pPr>
      <w:del w:id="997" w:author="ASUS" w:date="2019-09-26T11:15:00Z">
        <w:r w:rsidRPr="007A1A4A" w:rsidDel="00D07ED7">
          <w:rPr>
            <w:rFonts w:ascii="Times New Roman" w:hAnsi="Times New Roman" w:cs="Times New Roman"/>
            <w:b/>
            <w:sz w:val="24"/>
            <w:szCs w:val="24"/>
            <w:lang w:val="en-US"/>
            <w:rPrChange w:id="998" w:author="ASUS" w:date="2019-09-26T11:21:00Z">
              <w:rPr>
                <w:b/>
                <w:lang w:val="en-US"/>
              </w:rPr>
            </w:rPrChange>
          </w:rPr>
          <w:delText>Saran</w:delText>
        </w:r>
      </w:del>
      <w:ins w:id="999" w:author="ASUS" w:date="2019-09-26T11:15:00Z">
        <w:r w:rsidR="00D07ED7" w:rsidRPr="007A1A4A">
          <w:rPr>
            <w:rFonts w:ascii="Times New Roman" w:hAnsi="Times New Roman" w:cs="Times New Roman"/>
            <w:b/>
            <w:sz w:val="24"/>
            <w:szCs w:val="24"/>
            <w:lang w:val="en-US"/>
            <w:rPrChange w:id="1000" w:author="ASUS" w:date="2019-09-26T11:21:00Z">
              <w:rPr>
                <w:b/>
                <w:lang w:val="en-US"/>
              </w:rPr>
            </w:rPrChange>
          </w:rPr>
          <w:t>Advice</w:t>
        </w:r>
      </w:ins>
      <w:r w:rsidRPr="007A1A4A">
        <w:rPr>
          <w:rFonts w:ascii="Times New Roman" w:hAnsi="Times New Roman" w:cs="Times New Roman"/>
          <w:b/>
          <w:sz w:val="24"/>
          <w:szCs w:val="24"/>
          <w:lang w:val="en-US"/>
          <w:rPrChange w:id="1001" w:author="ASUS" w:date="2019-09-26T11:21:00Z">
            <w:rPr>
              <w:b/>
              <w:lang w:val="en-US"/>
            </w:rPr>
          </w:rPrChange>
        </w:rPr>
        <w:t>:</w:t>
      </w:r>
    </w:p>
    <w:p w:rsidR="0016795E" w:rsidRPr="007A1A4A" w:rsidRDefault="0016795E" w:rsidP="003B0FC8">
      <w:pPr>
        <w:jc w:val="both"/>
        <w:rPr>
          <w:rFonts w:ascii="Times New Roman" w:hAnsi="Times New Roman" w:cs="Times New Roman"/>
          <w:sz w:val="24"/>
          <w:szCs w:val="24"/>
          <w:lang w:val="en-US"/>
          <w:rPrChange w:id="1002" w:author="ASUS" w:date="2019-09-26T11:21:00Z">
            <w:rPr>
              <w:lang w:val="en-US"/>
            </w:rPr>
          </w:rPrChange>
        </w:rPr>
      </w:pPr>
      <w:del w:id="1003" w:author="ASUS" w:date="2019-09-26T11:16:00Z">
        <w:r w:rsidRPr="007A1A4A" w:rsidDel="00D07ED7">
          <w:rPr>
            <w:rFonts w:ascii="Times New Roman" w:hAnsi="Times New Roman" w:cs="Times New Roman"/>
            <w:sz w:val="24"/>
            <w:szCs w:val="24"/>
            <w:lang w:val="en-US"/>
            <w:rPrChange w:id="1004" w:author="ASUS" w:date="2019-09-26T11:21:00Z">
              <w:rPr>
                <w:lang w:val="en-US"/>
              </w:rPr>
            </w:rPrChange>
          </w:rPr>
          <w:delText>Pengembangan sistem sebaiknya mengarah ke aplikasi mobile yang sedang naik daun pada saat ini agar bisa ditambahkan fitur push nofitication.</w:delText>
        </w:r>
      </w:del>
      <w:ins w:id="1005" w:author="ASUS" w:date="2019-09-26T11:16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1006" w:author="ASUS" w:date="2019-09-26T11:21:00Z">
              <w:rPr>
                <w:lang w:val="en-US"/>
              </w:rPr>
            </w:rPrChange>
          </w:rPr>
          <w:t xml:space="preserve">The system’s development should move towards mobile </w:t>
        </w:r>
      </w:ins>
      <w:ins w:id="1007" w:author="ASUS" w:date="2019-09-26T11:17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1008" w:author="ASUS" w:date="2019-09-26T11:21:00Z">
              <w:rPr>
                <w:lang w:val="en-US"/>
              </w:rPr>
            </w:rPrChange>
          </w:rPr>
          <w:t>application</w:t>
        </w:r>
      </w:ins>
      <w:ins w:id="1009" w:author="ASUS" w:date="2019-09-26T11:16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1010" w:author="ASUS" w:date="2019-09-26T11:21:00Z">
              <w:rPr>
                <w:lang w:val="en-US"/>
              </w:rPr>
            </w:rPrChange>
          </w:rPr>
          <w:t xml:space="preserve">, the reason for this is that </w:t>
        </w:r>
      </w:ins>
      <w:ins w:id="1011" w:author="ASUS" w:date="2019-09-26T11:18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1012" w:author="ASUS" w:date="2019-09-26T11:21:00Z">
              <w:rPr>
                <w:lang w:val="en-US"/>
              </w:rPr>
            </w:rPrChange>
          </w:rPr>
          <w:t>mobile</w:t>
        </w:r>
      </w:ins>
      <w:ins w:id="1013" w:author="ASUS" w:date="2019-09-26T11:16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1014" w:author="ASUS" w:date="2019-09-26T11:21:00Z">
              <w:rPr>
                <w:lang w:val="en-US"/>
              </w:rPr>
            </w:rPrChange>
          </w:rPr>
          <w:t xml:space="preserve"> application is on the rise and</w:t>
        </w:r>
      </w:ins>
      <w:ins w:id="1015" w:author="ASUS" w:date="2019-09-26T11:19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1016" w:author="ASUS" w:date="2019-09-26T11:21:00Z">
              <w:rPr>
                <w:lang w:val="en-US"/>
              </w:rPr>
            </w:rPrChange>
          </w:rPr>
          <w:t xml:space="preserve"> it</w:t>
        </w:r>
      </w:ins>
      <w:ins w:id="1017" w:author="ASUS" w:date="2019-09-26T11:16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1018" w:author="ASUS" w:date="2019-09-26T11:21:00Z">
              <w:rPr>
                <w:lang w:val="en-US"/>
              </w:rPr>
            </w:rPrChange>
          </w:rPr>
          <w:t xml:space="preserve"> has the push notif</w:t>
        </w:r>
      </w:ins>
      <w:ins w:id="1019" w:author="ASUS" w:date="2019-09-26T11:19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1020" w:author="ASUS" w:date="2019-09-26T11:21:00Z">
              <w:rPr>
                <w:lang w:val="en-US"/>
              </w:rPr>
            </w:rPrChange>
          </w:rPr>
          <w:t>ication feature</w:t>
        </w:r>
      </w:ins>
      <w:ins w:id="1021" w:author="ASUS" w:date="2019-09-26T11:20:00Z">
        <w:r w:rsidR="00D07ED7" w:rsidRPr="007A1A4A">
          <w:rPr>
            <w:rFonts w:ascii="Times New Roman" w:hAnsi="Times New Roman" w:cs="Times New Roman"/>
            <w:sz w:val="24"/>
            <w:szCs w:val="24"/>
            <w:lang w:val="en-US"/>
            <w:rPrChange w:id="1022" w:author="ASUS" w:date="2019-09-26T11:21:00Z">
              <w:rPr>
                <w:lang w:val="en-US"/>
              </w:rPr>
            </w:rPrChange>
          </w:rPr>
          <w:t xml:space="preserve"> that can be added </w:t>
        </w:r>
      </w:ins>
    </w:p>
    <w:sectPr w:rsidR="0016795E" w:rsidRPr="007A1A4A" w:rsidSect="00033C7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358F9"/>
    <w:multiLevelType w:val="hybridMultilevel"/>
    <w:tmpl w:val="7C707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D50D2"/>
    <w:multiLevelType w:val="hybridMultilevel"/>
    <w:tmpl w:val="457C0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07263"/>
    <w:multiLevelType w:val="hybridMultilevel"/>
    <w:tmpl w:val="59A21C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34E30"/>
    <w:multiLevelType w:val="hybridMultilevel"/>
    <w:tmpl w:val="772AF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D380B"/>
    <w:multiLevelType w:val="hybridMultilevel"/>
    <w:tmpl w:val="B20AC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D6310"/>
    <w:multiLevelType w:val="hybridMultilevel"/>
    <w:tmpl w:val="48461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71F7B"/>
    <w:multiLevelType w:val="hybridMultilevel"/>
    <w:tmpl w:val="DB96BB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F58E4"/>
    <w:multiLevelType w:val="hybridMultilevel"/>
    <w:tmpl w:val="2460D9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39"/>
    <w:rsid w:val="00033C71"/>
    <w:rsid w:val="000F5115"/>
    <w:rsid w:val="000F7D2E"/>
    <w:rsid w:val="00101EED"/>
    <w:rsid w:val="001132F7"/>
    <w:rsid w:val="0016795E"/>
    <w:rsid w:val="00182A2F"/>
    <w:rsid w:val="001C40EF"/>
    <w:rsid w:val="001E6FE9"/>
    <w:rsid w:val="00220823"/>
    <w:rsid w:val="0028186E"/>
    <w:rsid w:val="002B7592"/>
    <w:rsid w:val="002F2F80"/>
    <w:rsid w:val="00341697"/>
    <w:rsid w:val="0037470C"/>
    <w:rsid w:val="003A4690"/>
    <w:rsid w:val="003B0FC8"/>
    <w:rsid w:val="004F20A2"/>
    <w:rsid w:val="00517376"/>
    <w:rsid w:val="00527BC3"/>
    <w:rsid w:val="00591A6C"/>
    <w:rsid w:val="005C32F7"/>
    <w:rsid w:val="005E2372"/>
    <w:rsid w:val="006D0956"/>
    <w:rsid w:val="007A1A4A"/>
    <w:rsid w:val="00814927"/>
    <w:rsid w:val="008D2BD3"/>
    <w:rsid w:val="009807AB"/>
    <w:rsid w:val="009A1889"/>
    <w:rsid w:val="009A5327"/>
    <w:rsid w:val="009B2DD7"/>
    <w:rsid w:val="00A10B7F"/>
    <w:rsid w:val="00A1602C"/>
    <w:rsid w:val="00A86B95"/>
    <w:rsid w:val="00AA14CB"/>
    <w:rsid w:val="00AD122A"/>
    <w:rsid w:val="00B2072A"/>
    <w:rsid w:val="00B25DF6"/>
    <w:rsid w:val="00BA4A05"/>
    <w:rsid w:val="00C36439"/>
    <w:rsid w:val="00CA33A4"/>
    <w:rsid w:val="00D07ED7"/>
    <w:rsid w:val="00D111F7"/>
    <w:rsid w:val="00D6407B"/>
    <w:rsid w:val="00D75310"/>
    <w:rsid w:val="00E77390"/>
    <w:rsid w:val="00F0749F"/>
    <w:rsid w:val="00F353C4"/>
    <w:rsid w:val="00F56C79"/>
    <w:rsid w:val="00FE378A"/>
    <w:rsid w:val="00F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D3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D3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2E102-8091-485D-A703-FFFFD1D5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11</cp:revision>
  <dcterms:created xsi:type="dcterms:W3CDTF">2019-09-22T09:16:00Z</dcterms:created>
  <dcterms:modified xsi:type="dcterms:W3CDTF">2019-09-26T04:31:00Z</dcterms:modified>
</cp:coreProperties>
</file>