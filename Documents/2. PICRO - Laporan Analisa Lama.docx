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B56E0" w14:textId="77777777" w:rsidR="00A1207F" w:rsidRDefault="00A1207F" w:rsidP="00A1207F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56AC82C7" w14:textId="77777777" w:rsidR="00A1207F" w:rsidRDefault="00A1207F" w:rsidP="00A1207F">
      <w:pPr>
        <w:spacing w:after="0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11BCFD6" w14:textId="4E0C339B" w:rsidR="00A1207F" w:rsidRDefault="007446B4" w:rsidP="00151E34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Laporan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Analisa</w:t>
      </w:r>
      <w:r w:rsidR="00A1207F" w:rsidRPr="00F62E3F">
        <w:rPr>
          <w:rFonts w:ascii="Times New Roman" w:hAnsi="Times New Roman" w:cs="Times New Roman"/>
          <w:sz w:val="52"/>
          <w:szCs w:val="52"/>
          <w:lang w:val="id-ID"/>
        </w:rPr>
        <w:br/>
      </w:r>
      <w:proofErr w:type="spellStart"/>
      <w:r w:rsidR="00A1207F">
        <w:rPr>
          <w:rFonts w:ascii="Times New Roman" w:hAnsi="Times New Roman" w:cs="Times New Roman"/>
          <w:b/>
          <w:sz w:val="40"/>
          <w:szCs w:val="40"/>
        </w:rPr>
        <w:t>Sistem</w:t>
      </w:r>
      <w:proofErr w:type="spellEnd"/>
      <w:r w:rsidR="00A1207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1207F">
        <w:rPr>
          <w:rFonts w:ascii="Times New Roman" w:hAnsi="Times New Roman" w:cs="Times New Roman"/>
          <w:b/>
          <w:sz w:val="40"/>
          <w:szCs w:val="40"/>
        </w:rPr>
        <w:t>Pembayaran</w:t>
      </w:r>
      <w:proofErr w:type="spellEnd"/>
      <w:r w:rsidR="00A1207F">
        <w:rPr>
          <w:rFonts w:ascii="Times New Roman" w:hAnsi="Times New Roman" w:cs="Times New Roman"/>
          <w:b/>
          <w:sz w:val="40"/>
          <w:szCs w:val="40"/>
        </w:rPr>
        <w:t xml:space="preserve"> Digital di </w:t>
      </w:r>
      <w:proofErr w:type="spellStart"/>
      <w:r w:rsidR="00A1207F">
        <w:rPr>
          <w:rFonts w:ascii="Times New Roman" w:hAnsi="Times New Roman" w:cs="Times New Roman"/>
          <w:b/>
          <w:sz w:val="40"/>
          <w:szCs w:val="40"/>
        </w:rPr>
        <w:t>Angkutan</w:t>
      </w:r>
      <w:proofErr w:type="spellEnd"/>
      <w:r w:rsidR="00A1207F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A1207F">
        <w:rPr>
          <w:rFonts w:ascii="Times New Roman" w:hAnsi="Times New Roman" w:cs="Times New Roman"/>
          <w:b/>
          <w:sz w:val="40"/>
          <w:szCs w:val="40"/>
        </w:rPr>
        <w:t>Umum</w:t>
      </w:r>
      <w:proofErr w:type="spellEnd"/>
      <w:r w:rsidR="00A1207F">
        <w:rPr>
          <w:rFonts w:ascii="Times New Roman" w:hAnsi="Times New Roman" w:cs="Times New Roman"/>
          <w:b/>
          <w:sz w:val="40"/>
          <w:szCs w:val="40"/>
        </w:rPr>
        <w:t xml:space="preserve"> Kota (</w:t>
      </w:r>
      <w:r w:rsidR="00DE4D36">
        <w:rPr>
          <w:rFonts w:ascii="Times New Roman" w:hAnsi="Times New Roman" w:cs="Times New Roman"/>
          <w:b/>
          <w:sz w:val="40"/>
          <w:szCs w:val="40"/>
        </w:rPr>
        <w:t>Payment in Micro</w:t>
      </w:r>
      <w:r w:rsidR="00DE4D36">
        <w:rPr>
          <w:rFonts w:ascii="Times New Roman" w:hAnsi="Times New Roman" w:cs="Times New Roman"/>
          <w:b/>
          <w:sz w:val="40"/>
          <w:szCs w:val="40"/>
        </w:rPr>
        <w:t>/</w:t>
      </w:r>
      <w:r w:rsidR="00A1207F">
        <w:rPr>
          <w:rFonts w:ascii="Times New Roman" w:hAnsi="Times New Roman" w:cs="Times New Roman"/>
          <w:b/>
          <w:sz w:val="40"/>
          <w:szCs w:val="40"/>
        </w:rPr>
        <w:t xml:space="preserve">PICRO)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Berbasis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Android</w:t>
      </w:r>
    </w:p>
    <w:p w14:paraId="130117D7" w14:textId="6C34295D" w:rsidR="00A1207F" w:rsidRPr="009F778F" w:rsidRDefault="00A1207F" w:rsidP="00A1207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944E3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anchor distT="0" distB="0" distL="114300" distR="114300" simplePos="0" relativeHeight="251659264" behindDoc="0" locked="0" layoutInCell="1" allowOverlap="1" wp14:anchorId="182917D3" wp14:editId="4CBB0981">
            <wp:simplePos x="0" y="0"/>
            <wp:positionH relativeFrom="margin">
              <wp:posOffset>1765935</wp:posOffset>
            </wp:positionH>
            <wp:positionV relativeFrom="margin">
              <wp:posOffset>2993602</wp:posOffset>
            </wp:positionV>
            <wp:extent cx="2118360" cy="2081530"/>
            <wp:effectExtent l="0" t="0" r="0" b="0"/>
            <wp:wrapSquare wrapText="bothSides"/>
            <wp:docPr id="2" name="Picture 1" descr="C:\Users\User\Desktop\Univ_Katolik_De_La_Sa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iv_Katolik_De_La_Sall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8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1D120A44" w14:textId="7393125B" w:rsidR="00A1207F" w:rsidRDefault="00A1207F" w:rsidP="00A120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44E3">
        <w:rPr>
          <w:rFonts w:ascii="Times New Roman" w:hAnsi="Times New Roman" w:cs="Times New Roman"/>
          <w:b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58208222" w14:textId="77777777" w:rsidR="00A1207F" w:rsidRDefault="00A1207F" w:rsidP="00A120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B702A" w14:textId="77777777" w:rsidR="00A1207F" w:rsidRDefault="00A1207F" w:rsidP="00A1207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9ACB81" w14:textId="77777777" w:rsidR="00A1207F" w:rsidRDefault="00A1207F" w:rsidP="00A1207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2D2B5D" w14:textId="45248DBC" w:rsidR="00A1207F" w:rsidRDefault="00A1207F" w:rsidP="00A1207F">
      <w:pPr>
        <w:spacing w:line="360" w:lineRule="auto"/>
        <w:jc w:val="center"/>
        <w:rPr>
          <w:ins w:id="0" w:author="Liza Wikarsa" w:date="2019-11-18T13:27:00Z"/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MANAJEMEN PROYEK PERANGKAT LUNAK A</w:t>
      </w:r>
    </w:p>
    <w:p w14:paraId="265E49A1" w14:textId="72A8D024" w:rsidR="00DE4D36" w:rsidRPr="00DE4D36" w:rsidRDefault="00DE4D36" w:rsidP="00A1207F">
      <w:pPr>
        <w:spacing w:line="360" w:lineRule="auto"/>
        <w:jc w:val="center"/>
        <w:rPr>
          <w:rFonts w:ascii="Times New Roman" w:hAnsi="Times New Roman" w:cs="Times New Roman"/>
          <w:bCs/>
          <w:i/>
          <w:iCs/>
          <w:sz w:val="28"/>
          <w:szCs w:val="28"/>
          <w:rPrChange w:id="1" w:author="Liza Wikarsa" w:date="2019-11-18T13:27:00Z">
            <w:rPr>
              <w:rFonts w:ascii="Times New Roman" w:hAnsi="Times New Roman" w:cs="Times New Roman"/>
              <w:b/>
              <w:sz w:val="32"/>
              <w:szCs w:val="32"/>
            </w:rPr>
          </w:rPrChange>
        </w:rPr>
      </w:pPr>
      <w:proofErr w:type="spellStart"/>
      <w:ins w:id="2" w:author="Liza Wikarsa" w:date="2019-11-18T13:27:00Z">
        <w:r w:rsidRPr="00DE4D36">
          <w:rPr>
            <w:rFonts w:ascii="Times New Roman" w:hAnsi="Times New Roman" w:cs="Times New Roman"/>
            <w:bCs/>
            <w:i/>
            <w:iCs/>
            <w:sz w:val="28"/>
            <w:szCs w:val="28"/>
            <w:rPrChange w:id="3" w:author="Liza Wikarsa" w:date="2019-11-18T13:27:00Z">
              <w:rPr>
                <w:rFonts w:ascii="Times New Roman" w:hAnsi="Times New Roman" w:cs="Times New Roman"/>
                <w:b/>
                <w:sz w:val="32"/>
                <w:szCs w:val="32"/>
              </w:rPr>
            </w:rPrChange>
          </w:rPr>
          <w:t>Kelompok</w:t>
        </w:r>
        <w:proofErr w:type="spellEnd"/>
        <w:r w:rsidRPr="00DE4D36">
          <w:rPr>
            <w:rFonts w:ascii="Times New Roman" w:hAnsi="Times New Roman" w:cs="Times New Roman"/>
            <w:bCs/>
            <w:i/>
            <w:iCs/>
            <w:sz w:val="28"/>
            <w:szCs w:val="28"/>
            <w:rPrChange w:id="4" w:author="Liza Wikarsa" w:date="2019-11-18T13:27:00Z">
              <w:rPr>
                <w:rFonts w:ascii="Times New Roman" w:hAnsi="Times New Roman" w:cs="Times New Roman"/>
                <w:b/>
                <w:sz w:val="32"/>
                <w:szCs w:val="32"/>
              </w:rPr>
            </w:rPrChange>
          </w:rPr>
          <w:t xml:space="preserve"> 3</w:t>
        </w:r>
      </w:ins>
    </w:p>
    <w:p w14:paraId="49E586E5" w14:textId="77777777" w:rsidR="00A1207F" w:rsidRPr="0004748B" w:rsidRDefault="00A1207F" w:rsidP="00A1207F">
      <w:pPr>
        <w:pStyle w:val="ListParagraph"/>
        <w:numPr>
          <w:ilvl w:val="0"/>
          <w:numId w:val="39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Micael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(17013009)</w:t>
      </w:r>
    </w:p>
    <w:p w14:paraId="0574DFA1" w14:textId="77777777" w:rsidR="00A1207F" w:rsidRPr="0004748B" w:rsidRDefault="00A1207F" w:rsidP="00A1207F">
      <w:pPr>
        <w:pStyle w:val="ListParagraph"/>
        <w:numPr>
          <w:ilvl w:val="0"/>
          <w:numId w:val="39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Juandiksa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(17013018)</w:t>
      </w:r>
    </w:p>
    <w:p w14:paraId="6FB3CE32" w14:textId="77777777" w:rsidR="00A1207F" w:rsidRPr="0004748B" w:rsidRDefault="00A1207F" w:rsidP="00A1207F">
      <w:pPr>
        <w:pStyle w:val="ListParagraph"/>
        <w:numPr>
          <w:ilvl w:val="0"/>
          <w:numId w:val="39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Cleonart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Dotulong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(17013045)</w:t>
      </w:r>
    </w:p>
    <w:p w14:paraId="5FFA4288" w14:textId="77777777" w:rsidR="00A1207F" w:rsidRPr="0004748B" w:rsidRDefault="00A1207F" w:rsidP="00A1207F">
      <w:pPr>
        <w:pStyle w:val="ListParagraph"/>
        <w:numPr>
          <w:ilvl w:val="0"/>
          <w:numId w:val="39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Artquito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(17013177)</w:t>
      </w:r>
    </w:p>
    <w:p w14:paraId="1ED74AAD" w14:textId="77777777" w:rsidR="00A1207F" w:rsidRDefault="00A1207F" w:rsidP="00A120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589E92" w14:textId="3E686504" w:rsidR="00A1207F" w:rsidRPr="0013251A" w:rsidRDefault="00A1207F" w:rsidP="00A12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  <w:rPrChange w:id="5" w:author="Liza Wikarsa" w:date="2019-11-18T13:27:00Z">
            <w:rPr>
              <w:rFonts w:ascii="Times New Roman" w:hAnsi="Times New Roman" w:cs="Times New Roman"/>
              <w:sz w:val="24"/>
              <w:szCs w:val="24"/>
              <w:lang w:val="id-ID"/>
            </w:rPr>
          </w:rPrChange>
        </w:rPr>
      </w:pPr>
      <w:r w:rsidRPr="0013251A">
        <w:rPr>
          <w:rFonts w:ascii="Times New Roman" w:hAnsi="Times New Roman" w:cs="Times New Roman"/>
          <w:b/>
          <w:bCs/>
          <w:sz w:val="24"/>
          <w:szCs w:val="24"/>
          <w:rPrChange w:id="6" w:author="Liza Wikarsa" w:date="2019-11-18T13:2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PROGRAM STUDI </w:t>
      </w:r>
      <w:r w:rsidRPr="0013251A">
        <w:rPr>
          <w:rFonts w:ascii="Times New Roman" w:hAnsi="Times New Roman" w:cs="Times New Roman"/>
          <w:b/>
          <w:bCs/>
          <w:sz w:val="24"/>
          <w:szCs w:val="24"/>
          <w:lang w:val="id-ID"/>
          <w:rPrChange w:id="7" w:author="Liza Wikarsa" w:date="2019-11-18T13:27:00Z">
            <w:rPr>
              <w:rFonts w:ascii="Times New Roman" w:hAnsi="Times New Roman" w:cs="Times New Roman"/>
              <w:sz w:val="24"/>
              <w:szCs w:val="24"/>
              <w:lang w:val="id-ID"/>
            </w:rPr>
          </w:rPrChange>
        </w:rPr>
        <w:t>TEKNIK INFORMATIKA</w:t>
      </w:r>
      <w:r w:rsidRPr="0013251A">
        <w:rPr>
          <w:rFonts w:ascii="Times New Roman" w:hAnsi="Times New Roman" w:cs="Times New Roman"/>
          <w:b/>
          <w:bCs/>
          <w:sz w:val="24"/>
          <w:szCs w:val="24"/>
          <w:lang w:val="id-ID"/>
          <w:rPrChange w:id="8" w:author="Liza Wikarsa" w:date="2019-11-18T13:27:00Z">
            <w:rPr>
              <w:rFonts w:ascii="Times New Roman" w:hAnsi="Times New Roman" w:cs="Times New Roman"/>
              <w:sz w:val="24"/>
              <w:szCs w:val="24"/>
              <w:lang w:val="id-ID"/>
            </w:rPr>
          </w:rPrChange>
        </w:rPr>
        <w:br/>
        <w:t>FAKULTAS TEKNIK</w:t>
      </w:r>
      <w:r w:rsidRPr="0013251A">
        <w:rPr>
          <w:rFonts w:ascii="Times New Roman" w:hAnsi="Times New Roman" w:cs="Times New Roman"/>
          <w:b/>
          <w:bCs/>
          <w:sz w:val="24"/>
          <w:szCs w:val="24"/>
          <w:lang w:val="id-ID"/>
          <w:rPrChange w:id="9" w:author="Liza Wikarsa" w:date="2019-11-18T13:27:00Z">
            <w:rPr>
              <w:rFonts w:ascii="Times New Roman" w:hAnsi="Times New Roman" w:cs="Times New Roman"/>
              <w:sz w:val="24"/>
              <w:szCs w:val="24"/>
              <w:lang w:val="id-ID"/>
            </w:rPr>
          </w:rPrChange>
        </w:rPr>
        <w:br/>
        <w:t>UNIVERSITAS KATOLIK DE LA SALLE MANADO</w:t>
      </w:r>
    </w:p>
    <w:p w14:paraId="16C82B12" w14:textId="77777777" w:rsidR="00A1207F" w:rsidRPr="0013251A" w:rsidRDefault="00A1207F" w:rsidP="00A1207F">
      <w:pPr>
        <w:spacing w:after="0" w:line="360" w:lineRule="auto"/>
        <w:jc w:val="center"/>
        <w:rPr>
          <w:b/>
          <w:bCs/>
          <w:rPrChange w:id="10" w:author="Liza Wikarsa" w:date="2019-11-18T13:27:00Z">
            <w:rPr/>
          </w:rPrChange>
        </w:rPr>
      </w:pPr>
      <w:r w:rsidRPr="0013251A">
        <w:rPr>
          <w:rFonts w:ascii="Times New Roman" w:hAnsi="Times New Roman" w:cs="Times New Roman"/>
          <w:b/>
          <w:bCs/>
          <w:sz w:val="24"/>
          <w:szCs w:val="24"/>
          <w:rPrChange w:id="11" w:author="Liza Wikarsa" w:date="2019-11-18T13:27:00Z">
            <w:rPr>
              <w:rFonts w:ascii="Times New Roman" w:hAnsi="Times New Roman" w:cs="Times New Roman"/>
              <w:sz w:val="24"/>
              <w:szCs w:val="24"/>
            </w:rPr>
          </w:rPrChange>
        </w:rPr>
        <w:t>2019</w:t>
      </w:r>
    </w:p>
    <w:p w14:paraId="61814088" w14:textId="77777777" w:rsidR="00A1207F" w:rsidRDefault="00A1207F" w:rsidP="5B746E61">
      <w:pPr>
        <w:spacing w:line="257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7DB35F" w14:textId="77777777" w:rsidR="00A1207F" w:rsidRDefault="00A1207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6B01A2B2" w14:textId="77777777" w:rsidR="00A1207F" w:rsidRDefault="00A1207F" w:rsidP="00A1207F">
      <w:pPr>
        <w:spacing w:before="100"/>
        <w:ind w:left="185"/>
        <w:sectPr w:rsidR="00A1207F" w:rsidSect="00A1207F">
          <w:pgSz w:w="12240" w:h="15840"/>
          <w:pgMar w:top="260" w:right="1680" w:bottom="280" w:left="1660" w:header="720" w:footer="720" w:gutter="0"/>
          <w:cols w:space="893"/>
        </w:sectPr>
      </w:pPr>
    </w:p>
    <w:p w14:paraId="2B85FD8F" w14:textId="6A9956E0" w:rsidR="00A1207F" w:rsidRDefault="00A1207F" w:rsidP="00A1207F">
      <w:pPr>
        <w:spacing w:before="100"/>
        <w:ind w:left="185"/>
      </w:pPr>
    </w:p>
    <w:p w14:paraId="4E5D1D62" w14:textId="37F456E7" w:rsidR="00A1207F" w:rsidRDefault="00A1207F" w:rsidP="00A1207F">
      <w:pPr>
        <w:spacing w:before="100"/>
        <w:ind w:left="185"/>
      </w:pPr>
    </w:p>
    <w:p w14:paraId="335D3E04" w14:textId="7C635EA2" w:rsidR="00A1207F" w:rsidRDefault="00A1207F" w:rsidP="00A1207F">
      <w:pPr>
        <w:spacing w:before="100"/>
        <w:ind w:left="185"/>
      </w:pPr>
      <w:r>
        <w:rPr>
          <w:noProof/>
          <w:lang w:eastAsia="ko-KR"/>
        </w:rPr>
        <w:drawing>
          <wp:inline distT="0" distB="0" distL="0" distR="0" wp14:anchorId="7E7CA860" wp14:editId="4D0491EA">
            <wp:extent cx="53340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0FC84" w14:textId="77777777" w:rsidR="00A1207F" w:rsidRDefault="00A1207F" w:rsidP="00A1207F">
      <w:pPr>
        <w:spacing w:before="9"/>
        <w:ind w:right="-68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L</w:t>
      </w:r>
      <w:r>
        <w:rPr>
          <w:rFonts w:ascii="Calibri" w:eastAsia="Calibri" w:hAnsi="Calibri" w:cs="Calibri"/>
          <w:b/>
          <w:i/>
          <w:spacing w:val="-1"/>
          <w:sz w:val="32"/>
          <w:szCs w:val="32"/>
          <w:u w:val="thick" w:color="000000"/>
        </w:rPr>
        <w:t>e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m</w:t>
      </w:r>
      <w:r>
        <w:rPr>
          <w:rFonts w:ascii="Calibri" w:eastAsia="Calibri" w:hAnsi="Calibri" w:cs="Calibri"/>
          <w:b/>
          <w:i/>
          <w:spacing w:val="2"/>
          <w:sz w:val="32"/>
          <w:szCs w:val="32"/>
          <w:u w:val="thick" w:color="000000"/>
        </w:rPr>
        <w:t>b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ar</w:t>
      </w:r>
      <w:proofErr w:type="spellEnd"/>
      <w:r>
        <w:rPr>
          <w:rFonts w:ascii="Calibri" w:eastAsia="Calibri" w:hAnsi="Calibri" w:cs="Calibri"/>
          <w:b/>
          <w:i/>
          <w:spacing w:val="-11"/>
          <w:sz w:val="32"/>
          <w:szCs w:val="32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Pe</w:t>
      </w:r>
      <w:r>
        <w:rPr>
          <w:rFonts w:ascii="Calibri" w:eastAsia="Calibri" w:hAnsi="Calibri" w:cs="Calibri"/>
          <w:b/>
          <w:i/>
          <w:spacing w:val="2"/>
          <w:sz w:val="32"/>
          <w:szCs w:val="32"/>
          <w:u w:val="thick" w:color="000000"/>
        </w:rPr>
        <w:t>r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nyat</w:t>
      </w:r>
      <w:r>
        <w:rPr>
          <w:rFonts w:ascii="Calibri" w:eastAsia="Calibri" w:hAnsi="Calibri" w:cs="Calibri"/>
          <w:b/>
          <w:i/>
          <w:spacing w:val="2"/>
          <w:sz w:val="32"/>
          <w:szCs w:val="32"/>
          <w:u w:val="thick" w:color="000000"/>
        </w:rPr>
        <w:t>aa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n</w:t>
      </w:r>
      <w:proofErr w:type="spellEnd"/>
      <w:r>
        <w:rPr>
          <w:rFonts w:ascii="Calibri" w:eastAsia="Calibri" w:hAnsi="Calibri" w:cs="Calibri"/>
          <w:b/>
          <w:i/>
          <w:spacing w:val="-16"/>
          <w:sz w:val="32"/>
          <w:szCs w:val="32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Tu</w:t>
      </w:r>
      <w:r>
        <w:rPr>
          <w:rFonts w:ascii="Calibri" w:eastAsia="Calibri" w:hAnsi="Calibri" w:cs="Calibri"/>
          <w:b/>
          <w:i/>
          <w:spacing w:val="1"/>
          <w:sz w:val="32"/>
          <w:szCs w:val="32"/>
          <w:u w:val="thick" w:color="000000"/>
        </w:rPr>
        <w:t>g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as</w:t>
      </w:r>
      <w:proofErr w:type="spellEnd"/>
      <w:r>
        <w:rPr>
          <w:rFonts w:ascii="Calibri" w:eastAsia="Calibri" w:hAnsi="Calibri" w:cs="Calibri"/>
          <w:b/>
          <w:i/>
          <w:spacing w:val="-9"/>
          <w:sz w:val="32"/>
          <w:szCs w:val="32"/>
          <w:u w:val="thick" w:color="000000"/>
        </w:rPr>
        <w:t xml:space="preserve"> 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M</w:t>
      </w:r>
      <w:r>
        <w:rPr>
          <w:rFonts w:ascii="Calibri" w:eastAsia="Calibri" w:hAnsi="Calibri" w:cs="Calibri"/>
          <w:b/>
          <w:i/>
          <w:spacing w:val="-1"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i/>
          <w:spacing w:val="2"/>
          <w:sz w:val="32"/>
          <w:szCs w:val="32"/>
          <w:u w:val="thick" w:color="000000"/>
        </w:rPr>
        <w:t>t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a</w:t>
      </w:r>
      <w:r>
        <w:rPr>
          <w:rFonts w:ascii="Calibri" w:eastAsia="Calibri" w:hAnsi="Calibri" w:cs="Calibri"/>
          <w:b/>
          <w:i/>
          <w:spacing w:val="-8"/>
          <w:sz w:val="32"/>
          <w:szCs w:val="32"/>
          <w:u w:val="thick" w:color="000000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Kul</w:t>
      </w:r>
      <w:r>
        <w:rPr>
          <w:rFonts w:ascii="Calibri" w:eastAsia="Calibri" w:hAnsi="Calibri" w:cs="Calibri"/>
          <w:b/>
          <w:i/>
          <w:spacing w:val="3"/>
          <w:sz w:val="32"/>
          <w:szCs w:val="32"/>
          <w:u w:val="thick" w:color="000000"/>
        </w:rPr>
        <w:t>i</w:t>
      </w:r>
      <w:r>
        <w:rPr>
          <w:rFonts w:ascii="Calibri" w:eastAsia="Calibri" w:hAnsi="Calibri" w:cs="Calibri"/>
          <w:b/>
          <w:i/>
          <w:sz w:val="32"/>
          <w:szCs w:val="32"/>
          <w:u w:val="thick" w:color="000000"/>
        </w:rPr>
        <w:t>ah</w:t>
      </w:r>
      <w:proofErr w:type="spellEnd"/>
    </w:p>
    <w:p w14:paraId="5B841E5B" w14:textId="77777777" w:rsidR="00A1207F" w:rsidRDefault="00A1207F" w:rsidP="00A1207F">
      <w:pPr>
        <w:spacing w:before="2" w:line="100" w:lineRule="exact"/>
        <w:rPr>
          <w:sz w:val="10"/>
          <w:szCs w:val="10"/>
        </w:rPr>
      </w:pPr>
      <w:r>
        <w:br w:type="column"/>
      </w:r>
    </w:p>
    <w:p w14:paraId="43CAEDDC" w14:textId="77777777" w:rsidR="00A1207F" w:rsidRDefault="00A1207F" w:rsidP="00A1207F">
      <w:pPr>
        <w:ind w:left="648"/>
        <w:rPr>
          <w:rFonts w:ascii="Calibri" w:eastAsia="Calibri" w:hAnsi="Calibri" w:cs="Calibri"/>
          <w:b/>
          <w:spacing w:val="1"/>
        </w:rPr>
      </w:pPr>
    </w:p>
    <w:p w14:paraId="45DB1096" w14:textId="77777777" w:rsidR="00151E34" w:rsidRDefault="00151E34" w:rsidP="00A1207F">
      <w:pPr>
        <w:ind w:left="648"/>
        <w:rPr>
          <w:rFonts w:ascii="Calibri" w:eastAsia="Calibri" w:hAnsi="Calibri" w:cs="Calibri"/>
          <w:b/>
          <w:spacing w:val="1"/>
        </w:rPr>
      </w:pPr>
    </w:p>
    <w:p w14:paraId="2B372AC9" w14:textId="0D4FA71E" w:rsidR="00A1207F" w:rsidRPr="00A1207F" w:rsidRDefault="00A1207F" w:rsidP="00A1207F">
      <w:pPr>
        <w:ind w:left="648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ko-KR"/>
        </w:rPr>
        <w:drawing>
          <wp:anchor distT="0" distB="0" distL="114300" distR="114300" simplePos="0" relativeHeight="251663360" behindDoc="1" locked="0" layoutInCell="1" allowOverlap="1" wp14:anchorId="0B029E39" wp14:editId="6844995F">
            <wp:simplePos x="0" y="0"/>
            <wp:positionH relativeFrom="page">
              <wp:posOffset>4758055</wp:posOffset>
            </wp:positionH>
            <wp:positionV relativeFrom="paragraph">
              <wp:posOffset>3175</wp:posOffset>
            </wp:positionV>
            <wp:extent cx="1848485" cy="4724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7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b/>
          <w:spacing w:val="1"/>
        </w:rPr>
        <w:t>T</w:t>
      </w:r>
      <w:r>
        <w:rPr>
          <w:rFonts w:ascii="Calibri" w:eastAsia="Calibri" w:hAnsi="Calibri" w:cs="Calibri"/>
          <w:b/>
          <w:spacing w:val="-1"/>
        </w:rPr>
        <w:t>e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  <w:b/>
          <w:spacing w:val="-1"/>
        </w:rPr>
        <w:t>n</w:t>
      </w:r>
      <w:r>
        <w:rPr>
          <w:rFonts w:ascii="Calibri" w:eastAsia="Calibri" w:hAnsi="Calibri" w:cs="Calibri"/>
          <w:b/>
          <w:spacing w:val="1"/>
        </w:rPr>
        <w:t>i</w:t>
      </w:r>
      <w:r>
        <w:rPr>
          <w:rFonts w:ascii="Calibri" w:eastAsia="Calibri" w:hAnsi="Calibri" w:cs="Calibri"/>
          <w:b/>
        </w:rPr>
        <w:t>k</w:t>
      </w:r>
      <w:r>
        <w:rPr>
          <w:rFonts w:ascii="Calibri" w:eastAsia="Calibri" w:hAnsi="Calibri" w:cs="Calibri"/>
          <w:b/>
          <w:spacing w:val="-2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I</w:t>
      </w:r>
      <w:r>
        <w:rPr>
          <w:rFonts w:ascii="Calibri" w:eastAsia="Calibri" w:hAnsi="Calibri" w:cs="Calibri"/>
          <w:b/>
          <w:spacing w:val="-1"/>
        </w:rPr>
        <w:t>n</w:t>
      </w:r>
      <w:r>
        <w:rPr>
          <w:rFonts w:ascii="Calibri" w:eastAsia="Calibri" w:hAnsi="Calibri" w:cs="Calibri"/>
          <w:b/>
        </w:rPr>
        <w:t>f</w:t>
      </w:r>
      <w:r>
        <w:rPr>
          <w:rFonts w:ascii="Calibri" w:eastAsia="Calibri" w:hAnsi="Calibri" w:cs="Calibri"/>
          <w:b/>
          <w:spacing w:val="-1"/>
        </w:rPr>
        <w:t>o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</w:rPr>
        <w:t>matika</w:t>
      </w:r>
      <w:proofErr w:type="spellEnd"/>
    </w:p>
    <w:p w14:paraId="7E712EDE" w14:textId="52213D45" w:rsidR="00A1207F" w:rsidRDefault="00A1207F" w:rsidP="00A1207F">
      <w:pPr>
        <w:rPr>
          <w:rFonts w:ascii="Calibri" w:eastAsia="Calibri" w:hAnsi="Calibri" w:cs="Calibri"/>
        </w:rPr>
        <w:sectPr w:rsidR="00A1207F" w:rsidSect="00A1207F">
          <w:type w:val="continuous"/>
          <w:pgSz w:w="12240" w:h="15840"/>
          <w:pgMar w:top="260" w:right="1680" w:bottom="280" w:left="1660" w:header="720" w:footer="720" w:gutter="0"/>
          <w:cols w:num="2" w:space="720" w:equalWidth="0">
            <w:col w:w="5333" w:space="893"/>
            <w:col w:w="2674"/>
          </w:cols>
        </w:sectPr>
      </w:pPr>
      <w:proofErr w:type="spellStart"/>
      <w:r>
        <w:rPr>
          <w:rFonts w:ascii="Calibri" w:eastAsia="Calibri" w:hAnsi="Calibri" w:cs="Calibri"/>
          <w:b/>
        </w:rPr>
        <w:t>U</w:t>
      </w:r>
      <w:r>
        <w:rPr>
          <w:rFonts w:ascii="Calibri" w:eastAsia="Calibri" w:hAnsi="Calibri" w:cs="Calibri"/>
          <w:b/>
          <w:spacing w:val="-1"/>
        </w:rPr>
        <w:t>n</w:t>
      </w:r>
      <w:r>
        <w:rPr>
          <w:rFonts w:ascii="Calibri" w:eastAsia="Calibri" w:hAnsi="Calibri" w:cs="Calibri"/>
          <w:b/>
          <w:spacing w:val="1"/>
        </w:rPr>
        <w:t>i</w:t>
      </w:r>
      <w:r>
        <w:rPr>
          <w:rFonts w:ascii="Calibri" w:eastAsia="Calibri" w:hAnsi="Calibri" w:cs="Calibri"/>
          <w:b/>
        </w:rPr>
        <w:t>ka</w:t>
      </w:r>
      <w:proofErr w:type="spellEnd"/>
      <w:r>
        <w:rPr>
          <w:rFonts w:ascii="Calibri" w:eastAsia="Calibri" w:hAnsi="Calibri" w:cs="Calibri"/>
          <w:b/>
          <w:spacing w:val="-1"/>
        </w:rPr>
        <w:t xml:space="preserve"> </w:t>
      </w:r>
      <w:r>
        <w:rPr>
          <w:rFonts w:ascii="Calibri" w:eastAsia="Calibri" w:hAnsi="Calibri" w:cs="Calibri"/>
          <w:b/>
        </w:rPr>
        <w:t xml:space="preserve">De La </w:t>
      </w:r>
      <w:r>
        <w:rPr>
          <w:rFonts w:ascii="Calibri" w:eastAsia="Calibri" w:hAnsi="Calibri" w:cs="Calibri"/>
          <w:b/>
          <w:spacing w:val="-1"/>
        </w:rPr>
        <w:t>Sa</w:t>
      </w:r>
      <w:r>
        <w:rPr>
          <w:rFonts w:ascii="Calibri" w:eastAsia="Calibri" w:hAnsi="Calibri" w:cs="Calibri"/>
          <w:b/>
          <w:spacing w:val="1"/>
        </w:rPr>
        <w:t>ll</w:t>
      </w:r>
      <w:r>
        <w:rPr>
          <w:rFonts w:ascii="Calibri" w:eastAsia="Calibri" w:hAnsi="Calibri" w:cs="Calibri"/>
          <w:b/>
        </w:rPr>
        <w:t>e</w:t>
      </w:r>
      <w:r>
        <w:rPr>
          <w:rFonts w:ascii="Calibri" w:eastAsia="Calibri" w:hAnsi="Calibri" w:cs="Calibri"/>
          <w:b/>
          <w:spacing w:val="-3"/>
        </w:rPr>
        <w:t xml:space="preserve"> </w:t>
      </w:r>
      <w:r>
        <w:rPr>
          <w:rFonts w:ascii="Calibri" w:eastAsia="Calibri" w:hAnsi="Calibri" w:cs="Calibri"/>
          <w:b/>
        </w:rPr>
        <w:t>M</w:t>
      </w:r>
      <w:r>
        <w:rPr>
          <w:rFonts w:ascii="Calibri" w:eastAsia="Calibri" w:hAnsi="Calibri" w:cs="Calibri"/>
          <w:b/>
          <w:spacing w:val="-1"/>
        </w:rPr>
        <w:t>anado</w:t>
      </w:r>
    </w:p>
    <w:p w14:paraId="571FF049" w14:textId="77777777" w:rsidR="00A1207F" w:rsidRDefault="00A1207F" w:rsidP="00A1207F">
      <w:pPr>
        <w:spacing w:before="6" w:line="240" w:lineRule="exact"/>
        <w:rPr>
          <w:sz w:val="24"/>
          <w:szCs w:val="24"/>
        </w:rPr>
      </w:pPr>
    </w:p>
    <w:p w14:paraId="37A591CB" w14:textId="78BA1FB4" w:rsidR="00A1207F" w:rsidRPr="00A1207F" w:rsidRDefault="00A1207F" w:rsidP="00151E34">
      <w:pPr>
        <w:spacing w:before="15" w:line="276" w:lineRule="auto"/>
        <w:ind w:right="81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3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ar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pu</w:t>
      </w:r>
      <w:r>
        <w:rPr>
          <w:rFonts w:ascii="Calibri" w:eastAsia="Calibri" w:hAnsi="Calibri" w:cs="Calibri"/>
        </w:rPr>
        <w:t>lk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gas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r>
        <w:rPr>
          <w:rFonts w:ascii="Calibri" w:eastAsia="Calibri" w:hAnsi="Calibri" w:cs="Calibri"/>
        </w:rPr>
        <w:t>Mata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Kuliah</w:t>
      </w:r>
      <w:proofErr w:type="spellEnd"/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au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i/>
          <w:spacing w:val="1"/>
        </w:rPr>
        <w:t>dead</w:t>
      </w:r>
      <w:r>
        <w:rPr>
          <w:rFonts w:ascii="Calibri" w:eastAsia="Calibri" w:hAnsi="Calibri" w:cs="Calibri"/>
          <w:i/>
        </w:rPr>
        <w:t>line</w:t>
      </w:r>
      <w:r>
        <w:rPr>
          <w:rFonts w:ascii="Calibri" w:eastAsia="Calibri" w:hAnsi="Calibri" w:cs="Calibri"/>
          <w:i/>
          <w:spacing w:val="3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iteta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  <w:spacing w:val="-1"/>
        </w:rPr>
        <w:t>J</w:t>
      </w:r>
      <w:r>
        <w:rPr>
          <w:rFonts w:ascii="Calibri" w:eastAsia="Calibri" w:hAnsi="Calibri" w:cs="Calibri"/>
        </w:rPr>
        <w:t>ika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gas</w:t>
      </w:r>
      <w:proofErr w:type="spellEnd"/>
      <w:r>
        <w:rPr>
          <w:rFonts w:ascii="Calibri" w:eastAsia="Calibri" w:hAnsi="Calibri" w:cs="Calibri"/>
          <w:spacing w:val="5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pu</w:t>
      </w:r>
      <w:r>
        <w:rPr>
          <w:rFonts w:ascii="Calibri" w:eastAsia="Calibri" w:hAnsi="Calibri" w:cs="Calibri"/>
        </w:rPr>
        <w:t>lk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ud</w:t>
      </w:r>
      <w:r>
        <w:rPr>
          <w:rFonts w:ascii="Calibri" w:eastAsia="Calibri" w:hAnsi="Calibri" w:cs="Calibri"/>
        </w:rPr>
        <w:t>ah</w:t>
      </w:r>
      <w:proofErr w:type="spellEnd"/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i/>
          <w:spacing w:val="1"/>
        </w:rPr>
        <w:t>dead</w:t>
      </w:r>
      <w:r>
        <w:rPr>
          <w:rFonts w:ascii="Calibri" w:eastAsia="Calibri" w:hAnsi="Calibri" w:cs="Calibri"/>
          <w:i/>
        </w:rPr>
        <w:t>line</w:t>
      </w:r>
      <w:r>
        <w:rPr>
          <w:rFonts w:ascii="Calibri" w:eastAsia="Calibri" w:hAnsi="Calibri" w:cs="Calibri"/>
          <w:i/>
          <w:spacing w:val="6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au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  <w:spacing w:val="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iteta</w:t>
      </w:r>
      <w:r>
        <w:rPr>
          <w:rFonts w:ascii="Calibri" w:eastAsia="Calibri" w:hAnsi="Calibri" w:cs="Calibri"/>
          <w:spacing w:val="2"/>
        </w:rPr>
        <w:t>p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6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me</w:t>
      </w:r>
      <w:r>
        <w:rPr>
          <w:rFonts w:ascii="Calibri" w:eastAsia="Calibri" w:hAnsi="Calibri" w:cs="Calibri"/>
          <w:spacing w:val="1"/>
        </w:rPr>
        <w:t>nu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proofErr w:type="spellStart"/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rlam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proofErr w:type="spellEnd"/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8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4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udu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  <w:spacing w:val="13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  <w:spacing w:val="1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proofErr w:type="spellEnd"/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gas</w:t>
      </w:r>
      <w:proofErr w:type="spellEnd"/>
      <w:r>
        <w:rPr>
          <w:rFonts w:ascii="Calibri" w:eastAsia="Calibri" w:hAnsi="Calibri" w:cs="Calibri"/>
          <w:spacing w:val="11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ik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pu</w:t>
      </w:r>
      <w:r>
        <w:rPr>
          <w:rFonts w:ascii="Calibri" w:eastAsia="Calibri" w:hAnsi="Calibri" w:cs="Calibri"/>
        </w:rPr>
        <w:t>lk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  <w:spacing w:val="7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se</w:t>
      </w:r>
      <w:r>
        <w:rPr>
          <w:rFonts w:ascii="Calibri" w:eastAsia="Calibri" w:hAnsi="Calibri" w:cs="Calibri"/>
          <w:spacing w:val="1"/>
        </w:rPr>
        <w:t>b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u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  <w:spacing w:val="9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au</w:t>
      </w:r>
      <w:proofErr w:type="spellEnd"/>
      <w:r>
        <w:rPr>
          <w:rFonts w:ascii="Calibri" w:eastAsia="Calibri" w:hAnsi="Calibri" w:cs="Calibri"/>
          <w:spacing w:val="14"/>
        </w:rPr>
        <w:t xml:space="preserve"> </w:t>
      </w:r>
      <w:proofErr w:type="spellStart"/>
      <w:r>
        <w:rPr>
          <w:rFonts w:ascii="Calibri" w:eastAsia="Calibri" w:hAnsi="Calibri" w:cs="Calibri"/>
        </w:rPr>
        <w:t>tep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j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</w:rPr>
        <w:t>m 15:00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h</w:t>
      </w:r>
      <w:r>
        <w:rPr>
          <w:rFonts w:ascii="Calibri" w:eastAsia="Calibri" w:hAnsi="Calibri" w:cs="Calibri"/>
        </w:rPr>
        <w:t>ari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an</w:t>
      </w:r>
      <w:r>
        <w:rPr>
          <w:rFonts w:ascii="Calibri" w:eastAsia="Calibri" w:hAnsi="Calibri" w:cs="Calibri"/>
        </w:rPr>
        <w:t>ggal</w:t>
      </w:r>
      <w:proofErr w:type="spellEnd"/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4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lah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d</w:t>
      </w:r>
      <w:r>
        <w:rPr>
          <w:rFonts w:ascii="Calibri" w:eastAsia="Calibri" w:hAnsi="Calibri" w:cs="Calibri"/>
        </w:rPr>
        <w:t>iten</w:t>
      </w:r>
      <w:r>
        <w:rPr>
          <w:rFonts w:ascii="Calibri" w:eastAsia="Calibri" w:hAnsi="Calibri" w:cs="Calibri"/>
          <w:spacing w:val="1"/>
        </w:rPr>
        <w:t>tu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an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W w:w="9116" w:type="dxa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5"/>
        <w:gridCol w:w="20"/>
        <w:gridCol w:w="30"/>
        <w:gridCol w:w="546"/>
        <w:gridCol w:w="30"/>
        <w:gridCol w:w="3768"/>
        <w:gridCol w:w="7"/>
      </w:tblGrid>
      <w:tr w:rsidR="00A1207F" w14:paraId="054F817C" w14:textId="77777777" w:rsidTr="00963D8C">
        <w:trPr>
          <w:trHeight w:hRule="exact" w:val="465"/>
        </w:trPr>
        <w:tc>
          <w:tcPr>
            <w:tcW w:w="4715" w:type="dxa"/>
          </w:tcPr>
          <w:p w14:paraId="65D6F189" w14:textId="77777777" w:rsidR="00A1207F" w:rsidRDefault="00A1207F" w:rsidP="00151E34">
            <w:pPr>
              <w:spacing w:before="5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-1"/>
              </w:rPr>
              <w:t>Kelompok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      : PICRO    </w:t>
            </w:r>
            <w:r>
              <w:rPr>
                <w:rFonts w:ascii="Calibri" w:eastAsia="Calibri" w:hAnsi="Calibri" w:cs="Calibri"/>
                <w:spacing w:val="27"/>
              </w:rPr>
              <w:t xml:space="preserve"> </w:t>
            </w:r>
          </w:p>
        </w:tc>
        <w:tc>
          <w:tcPr>
            <w:tcW w:w="20" w:type="dxa"/>
          </w:tcPr>
          <w:p w14:paraId="01FCF7FB" w14:textId="77777777" w:rsidR="00A1207F" w:rsidRDefault="00A1207F" w:rsidP="00963D8C"/>
        </w:tc>
        <w:tc>
          <w:tcPr>
            <w:tcW w:w="30" w:type="dxa"/>
          </w:tcPr>
          <w:p w14:paraId="60C1F82D" w14:textId="77777777" w:rsidR="00A1207F" w:rsidRDefault="00A1207F" w:rsidP="00963D8C"/>
        </w:tc>
        <w:tc>
          <w:tcPr>
            <w:tcW w:w="546" w:type="dxa"/>
          </w:tcPr>
          <w:p w14:paraId="0C5AC5B2" w14:textId="77777777" w:rsidR="00A1207F" w:rsidRDefault="00A1207F" w:rsidP="00963D8C"/>
        </w:tc>
        <w:tc>
          <w:tcPr>
            <w:tcW w:w="3805" w:type="dxa"/>
            <w:gridSpan w:val="3"/>
          </w:tcPr>
          <w:p w14:paraId="115F0500" w14:textId="42673D52" w:rsidR="00A1207F" w:rsidRDefault="00A1207F" w:rsidP="00963D8C">
            <w:pPr>
              <w:spacing w:before="5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Tan</w:t>
            </w:r>
            <w:r>
              <w:rPr>
                <w:rFonts w:ascii="Calibri" w:eastAsia="Calibri" w:hAnsi="Calibri" w:cs="Calibri"/>
                <w:spacing w:val="-1"/>
              </w:rPr>
              <w:t>gg</w:t>
            </w:r>
            <w:r>
              <w:rPr>
                <w:rFonts w:ascii="Calibri" w:eastAsia="Calibri" w:hAnsi="Calibri" w:cs="Calibri"/>
              </w:rPr>
              <w:t>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 w:rsidR="007446B4">
              <w:rPr>
                <w:rFonts w:ascii="Calibri" w:eastAsia="Calibri" w:hAnsi="Calibri" w:cs="Calibri"/>
              </w:rPr>
              <w:t>lan</w:t>
            </w:r>
            <w:proofErr w:type="spellEnd"/>
            <w:r w:rsidR="007446B4">
              <w:rPr>
                <w:rFonts w:ascii="Calibri" w:eastAsia="Calibri" w:hAnsi="Calibri" w:cs="Calibri"/>
              </w:rPr>
              <w:t xml:space="preserve"> : 12/10</w:t>
            </w:r>
            <w:r>
              <w:rPr>
                <w:rFonts w:ascii="Calibri" w:eastAsia="Calibri" w:hAnsi="Calibri" w:cs="Calibri"/>
              </w:rPr>
              <w:t>/2019</w:t>
            </w:r>
          </w:p>
        </w:tc>
      </w:tr>
      <w:tr w:rsidR="00A1207F" w14:paraId="1C60F1DB" w14:textId="77777777" w:rsidTr="00963D8C">
        <w:trPr>
          <w:gridAfter w:val="1"/>
          <w:wAfter w:w="7" w:type="dxa"/>
          <w:trHeight w:hRule="exact" w:val="586"/>
        </w:trPr>
        <w:tc>
          <w:tcPr>
            <w:tcW w:w="4715" w:type="dxa"/>
          </w:tcPr>
          <w:p w14:paraId="5627132A" w14:textId="5F54DF59" w:rsidR="00A1207F" w:rsidRDefault="00A1207F" w:rsidP="00151E34">
            <w:pPr>
              <w:spacing w:before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ata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iah</w:t>
            </w:r>
            <w:proofErr w:type="spellEnd"/>
            <w:r>
              <w:rPr>
                <w:rFonts w:ascii="Calibri" w:eastAsia="Calibri" w:hAnsi="Calibri" w:cs="Calibri"/>
              </w:rPr>
              <w:t xml:space="preserve">    : </w:t>
            </w:r>
            <w:proofErr w:type="spellStart"/>
            <w:r>
              <w:rPr>
                <w:rFonts w:ascii="Calibri" w:eastAsia="Calibri" w:hAnsi="Calibri" w:cs="Calibri"/>
              </w:rPr>
              <w:t>Manajemen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Proyek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Perangkat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Lunak</w:t>
            </w:r>
            <w:proofErr w:type="spellEnd"/>
          </w:p>
        </w:tc>
        <w:tc>
          <w:tcPr>
            <w:tcW w:w="20" w:type="dxa"/>
          </w:tcPr>
          <w:p w14:paraId="3417170A" w14:textId="77777777" w:rsidR="00A1207F" w:rsidRDefault="00A1207F" w:rsidP="00963D8C"/>
        </w:tc>
        <w:tc>
          <w:tcPr>
            <w:tcW w:w="576" w:type="dxa"/>
            <w:gridSpan w:val="2"/>
          </w:tcPr>
          <w:p w14:paraId="74DB99DF" w14:textId="77777777" w:rsidR="00A1207F" w:rsidRDefault="00A1207F" w:rsidP="00963D8C"/>
        </w:tc>
        <w:tc>
          <w:tcPr>
            <w:tcW w:w="30" w:type="dxa"/>
          </w:tcPr>
          <w:p w14:paraId="27AAE58B" w14:textId="77777777" w:rsidR="00A1207F" w:rsidRDefault="00A1207F" w:rsidP="00963D8C"/>
        </w:tc>
        <w:tc>
          <w:tcPr>
            <w:tcW w:w="3768" w:type="dxa"/>
          </w:tcPr>
          <w:p w14:paraId="6234BDC4" w14:textId="77777777" w:rsidR="00A1207F" w:rsidRDefault="00A1207F" w:rsidP="00963D8C">
            <w:pPr>
              <w:spacing w:before="96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ta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iah</w:t>
            </w:r>
            <w:proofErr w:type="spellEnd"/>
            <w:r>
              <w:rPr>
                <w:rFonts w:ascii="Calibri" w:eastAsia="Calibri" w:hAnsi="Calibri" w:cs="Calibri"/>
              </w:rPr>
              <w:t xml:space="preserve">        : IF3145</w:t>
            </w:r>
          </w:p>
        </w:tc>
      </w:tr>
      <w:tr w:rsidR="00A1207F" w14:paraId="4EC36BE9" w14:textId="77777777" w:rsidTr="00151E34">
        <w:trPr>
          <w:gridAfter w:val="1"/>
          <w:wAfter w:w="7" w:type="dxa"/>
          <w:trHeight w:hRule="exact" w:val="381"/>
        </w:trPr>
        <w:tc>
          <w:tcPr>
            <w:tcW w:w="4715" w:type="dxa"/>
          </w:tcPr>
          <w:p w14:paraId="4E2B1661" w14:textId="77777777" w:rsidR="00A1207F" w:rsidRDefault="00A1207F" w:rsidP="00151E34">
            <w:pPr>
              <w:spacing w:before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Do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en</w:t>
            </w:r>
            <w:proofErr w:type="spellEnd"/>
            <w:r>
              <w:rPr>
                <w:rFonts w:ascii="Calibri" w:eastAsia="Calibri" w:hAnsi="Calibri" w:cs="Calibri"/>
              </w:rPr>
              <w:t xml:space="preserve">  : Dr. Liza Wikarsa</w:t>
            </w:r>
          </w:p>
        </w:tc>
        <w:tc>
          <w:tcPr>
            <w:tcW w:w="20" w:type="dxa"/>
          </w:tcPr>
          <w:p w14:paraId="66066D70" w14:textId="77777777" w:rsidR="00A1207F" w:rsidRDefault="00A1207F" w:rsidP="00963D8C">
            <w:r>
              <w:t xml:space="preserve"> </w:t>
            </w:r>
          </w:p>
        </w:tc>
        <w:tc>
          <w:tcPr>
            <w:tcW w:w="576" w:type="dxa"/>
            <w:gridSpan w:val="2"/>
          </w:tcPr>
          <w:p w14:paraId="1FA1589A" w14:textId="266F405C" w:rsidR="00A1207F" w:rsidRDefault="00A1207F" w:rsidP="00963D8C"/>
        </w:tc>
        <w:tc>
          <w:tcPr>
            <w:tcW w:w="30" w:type="dxa"/>
          </w:tcPr>
          <w:p w14:paraId="0BD0C98A" w14:textId="77777777" w:rsidR="00A1207F" w:rsidRDefault="00A1207F" w:rsidP="00963D8C"/>
        </w:tc>
        <w:tc>
          <w:tcPr>
            <w:tcW w:w="3768" w:type="dxa"/>
          </w:tcPr>
          <w:p w14:paraId="63D07272" w14:textId="0EF3C20E" w:rsidR="00A1207F" w:rsidRDefault="00A1207F" w:rsidP="00963D8C">
            <w:pPr>
              <w:spacing w:before="9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 w:rsidR="007446B4">
              <w:rPr>
                <w:rFonts w:ascii="Calibri" w:eastAsia="Calibri" w:hAnsi="Calibri" w:cs="Calibri"/>
              </w:rPr>
              <w:t>as</w:t>
            </w:r>
            <w:proofErr w:type="spellEnd"/>
            <w:r w:rsidR="007446B4">
              <w:rPr>
                <w:rFonts w:ascii="Calibri" w:eastAsia="Calibri" w:hAnsi="Calibri" w:cs="Calibri"/>
              </w:rPr>
              <w:t xml:space="preserve">:  </w:t>
            </w:r>
            <w:proofErr w:type="spellStart"/>
            <w:r w:rsidR="007446B4">
              <w:rPr>
                <w:rFonts w:ascii="Calibri" w:eastAsia="Calibri" w:hAnsi="Calibri" w:cs="Calibri"/>
              </w:rPr>
              <w:t>Laporan</w:t>
            </w:r>
            <w:proofErr w:type="spellEnd"/>
            <w:r w:rsidR="007446B4">
              <w:rPr>
                <w:rFonts w:ascii="Calibri" w:eastAsia="Calibri" w:hAnsi="Calibri" w:cs="Calibri"/>
              </w:rPr>
              <w:t xml:space="preserve"> Analisa</w:t>
            </w:r>
          </w:p>
        </w:tc>
      </w:tr>
      <w:tr w:rsidR="00A1207F" w14:paraId="775F760D" w14:textId="77777777" w:rsidTr="00963D8C">
        <w:trPr>
          <w:gridAfter w:val="1"/>
          <w:wAfter w:w="7" w:type="dxa"/>
          <w:trHeight w:hRule="exact" w:val="465"/>
        </w:trPr>
        <w:tc>
          <w:tcPr>
            <w:tcW w:w="4715" w:type="dxa"/>
          </w:tcPr>
          <w:p w14:paraId="3A0FA415" w14:textId="77777777" w:rsidR="00A1207F" w:rsidRDefault="00A1207F" w:rsidP="00963D8C">
            <w:pPr>
              <w:spacing w:before="96"/>
              <w:rPr>
                <w:rFonts w:ascii="Calibri" w:eastAsia="Calibri" w:hAnsi="Calibri" w:cs="Calibri"/>
              </w:rPr>
            </w:pPr>
          </w:p>
        </w:tc>
        <w:tc>
          <w:tcPr>
            <w:tcW w:w="20" w:type="dxa"/>
          </w:tcPr>
          <w:p w14:paraId="05169CB0" w14:textId="77777777" w:rsidR="00A1207F" w:rsidRDefault="00A1207F" w:rsidP="00963D8C">
            <w:pPr>
              <w:spacing w:before="96"/>
              <w:ind w:left="294" w:right="26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76" w:type="dxa"/>
            <w:gridSpan w:val="2"/>
          </w:tcPr>
          <w:p w14:paraId="4F85C45C" w14:textId="3300522B" w:rsidR="00A1207F" w:rsidRDefault="00A1207F" w:rsidP="00963D8C">
            <w:pPr>
              <w:spacing w:before="96"/>
              <w:ind w:left="267" w:right="267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" w:type="dxa"/>
          </w:tcPr>
          <w:p w14:paraId="59CACEA5" w14:textId="77777777" w:rsidR="00A1207F" w:rsidRDefault="00A1207F" w:rsidP="00963D8C">
            <w:pPr>
              <w:spacing w:before="96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768" w:type="dxa"/>
          </w:tcPr>
          <w:p w14:paraId="546665E2" w14:textId="77777777" w:rsidR="00A1207F" w:rsidRDefault="00A1207F" w:rsidP="00963D8C"/>
        </w:tc>
      </w:tr>
    </w:tbl>
    <w:p w14:paraId="40D743AA" w14:textId="0DA9486A" w:rsidR="00A1207F" w:rsidRPr="00A1207F" w:rsidRDefault="00A1207F" w:rsidP="00A1207F">
      <w:pPr>
        <w:spacing w:before="12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9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lkan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7"/>
        </w:rPr>
        <w:t xml:space="preserve"> </w:t>
      </w:r>
      <w:proofErr w:type="spellStart"/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20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20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2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 xml:space="preserve">ram </w:t>
      </w:r>
      <w:r>
        <w:rPr>
          <w:rFonts w:ascii="Calibri" w:eastAsia="Calibri" w:hAnsi="Calibri" w:cs="Calibri"/>
          <w:spacing w:val="19"/>
        </w:rPr>
        <w:t xml:space="preserve"> </w:t>
      </w:r>
      <w:proofErr w:type="spellStart"/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  <w:spacing w:val="1"/>
        </w:rPr>
        <w:t>/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sen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s</w:t>
      </w:r>
      <w:proofErr w:type="spellEnd"/>
      <w:r>
        <w:rPr>
          <w:rFonts w:ascii="Calibri" w:eastAsia="Calibri" w:hAnsi="Calibri" w:cs="Calibri"/>
          <w:spacing w:val="1"/>
        </w:rPr>
        <w:t>/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tua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20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ela</w:t>
      </w:r>
      <w:r>
        <w:rPr>
          <w:rFonts w:ascii="Calibri" w:eastAsia="Calibri" w:hAnsi="Calibri" w:cs="Calibri"/>
          <w:spacing w:val="2"/>
        </w:rPr>
        <w:t>s</w:t>
      </w:r>
      <w:proofErr w:type="spellEnd"/>
      <w:r>
        <w:rPr>
          <w:rFonts w:ascii="Calibri" w:eastAsia="Calibri" w:hAnsi="Calibri" w:cs="Calibri"/>
          <w:spacing w:val="1"/>
        </w:rPr>
        <w:t>/</w:t>
      </w:r>
      <w:proofErr w:type="spellStart"/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tak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  <w:spacing w:val="-1"/>
        </w:rPr>
        <w:t>“</w:t>
      </w:r>
      <w:proofErr w:type="spellStart"/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as</w:t>
      </w:r>
      <w:proofErr w:type="spellEnd"/>
      <w:r>
        <w:rPr>
          <w:rFonts w:ascii="Calibri" w:eastAsia="Calibri" w:hAnsi="Calibri" w:cs="Calibri"/>
          <w:spacing w:val="-1"/>
        </w:rPr>
        <w:t>”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acal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ernyataan</w:t>
      </w:r>
      <w:proofErr w:type="spellEnd"/>
      <w:r>
        <w:rPr>
          <w:rFonts w:ascii="Calibri" w:eastAsia="Calibri" w:hAnsi="Calibri" w:cs="Calibri"/>
          <w:spacing w:val="39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ah</w:t>
      </w:r>
      <w:proofErr w:type="spellEnd"/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ian</w:t>
      </w:r>
      <w:proofErr w:type="spellEnd"/>
      <w:r>
        <w:rPr>
          <w:rFonts w:ascii="Calibri" w:eastAsia="Calibri" w:hAnsi="Calibri" w:cs="Calibri"/>
          <w:spacing w:val="40"/>
        </w:rPr>
        <w:t xml:space="preserve"> </w:t>
      </w:r>
      <w:proofErr w:type="spellStart"/>
      <w:r>
        <w:rPr>
          <w:rFonts w:ascii="Calibri" w:eastAsia="Calibri" w:hAnsi="Calibri" w:cs="Calibri"/>
        </w:rPr>
        <w:t>cek</w:t>
      </w:r>
      <w:proofErr w:type="spellEnd"/>
      <w:r>
        <w:rPr>
          <w:rFonts w:ascii="Calibri" w:eastAsia="Calibri" w:hAnsi="Calibri" w:cs="Calibri"/>
          <w:spacing w:val="40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  <w:b/>
        </w:rPr>
        <w:t>√</w:t>
      </w:r>
      <w:r>
        <w:rPr>
          <w:rFonts w:ascii="Calibri" w:eastAsia="Calibri" w:hAnsi="Calibri" w:cs="Calibri"/>
          <w:b/>
          <w:spacing w:val="42"/>
        </w:rPr>
        <w:t xml:space="preserve"> </w:t>
      </w: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enta</w:t>
      </w:r>
      <w:r>
        <w:rPr>
          <w:rFonts w:ascii="Calibri" w:eastAsia="Calibri" w:hAnsi="Calibri" w:cs="Calibri"/>
          <w:spacing w:val="-1"/>
        </w:rPr>
        <w:t>ng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  <w:spacing w:val="4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  <w:spacing w:val="41"/>
        </w:rPr>
        <w:t xml:space="preserve"> </w:t>
      </w:r>
      <w:proofErr w:type="spellStart"/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tan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j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wa</w:t>
      </w:r>
      <w:proofErr w:type="spellEnd"/>
      <w:r>
        <w:rPr>
          <w:rFonts w:ascii="Calibri" w:eastAsia="Calibri" w:hAnsi="Calibri" w:cs="Calibri"/>
          <w:spacing w:val="1"/>
        </w:rPr>
        <w:t xml:space="preserve">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  <w:spacing w:val="-3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elaku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an</w:t>
      </w:r>
      <w:proofErr w:type="spellEnd"/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apa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</w:t>
      </w:r>
      <w:proofErr w:type="spellEnd"/>
      <w:r>
        <w:rPr>
          <w:rFonts w:ascii="Calibri" w:eastAsia="Calibri" w:hAnsi="Calibri" w:cs="Calibri"/>
        </w:rPr>
        <w:t>.</w:t>
      </w: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933"/>
        <w:gridCol w:w="1169"/>
      </w:tblGrid>
      <w:tr w:rsidR="00A1207F" w14:paraId="3FC3A0B3" w14:textId="77777777" w:rsidTr="00963D8C">
        <w:trPr>
          <w:trHeight w:hRule="exact" w:val="278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B95EB" w14:textId="77777777" w:rsidR="00A1207F" w:rsidRDefault="00A1207F" w:rsidP="00963D8C">
            <w:pPr>
              <w:spacing w:line="260" w:lineRule="exact"/>
              <w:ind w:left="1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No</w:t>
            </w:r>
          </w:p>
        </w:tc>
        <w:tc>
          <w:tcPr>
            <w:tcW w:w="6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324F2" w14:textId="22270D80" w:rsidR="00A1207F" w:rsidRDefault="00A1207F" w:rsidP="00963D8C">
            <w:pPr>
              <w:spacing w:line="260" w:lineRule="exact"/>
              <w:ind w:left="2913" w:right="2913"/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erny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taan</w:t>
            </w:r>
            <w:proofErr w:type="spellEnd"/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D4A2F" w14:textId="77777777" w:rsidR="00A1207F" w:rsidRDefault="00A1207F" w:rsidP="00963D8C">
            <w:pPr>
              <w:spacing w:line="260" w:lineRule="exact"/>
              <w:ind w:left="213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Setuju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√</w:t>
            </w:r>
          </w:p>
        </w:tc>
      </w:tr>
      <w:tr w:rsidR="00A1207F" w14:paraId="0D01A95B" w14:textId="77777777" w:rsidTr="00963D8C">
        <w:trPr>
          <w:trHeight w:hRule="exact" w:val="135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D2A3" w14:textId="77777777" w:rsidR="00A1207F" w:rsidRDefault="00A1207F" w:rsidP="00963D8C">
            <w:pPr>
              <w:spacing w:line="260" w:lineRule="exact"/>
              <w:ind w:left="142" w:right="1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1.</w:t>
            </w:r>
          </w:p>
        </w:tc>
        <w:tc>
          <w:tcPr>
            <w:tcW w:w="6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5885D" w14:textId="72063ED7" w:rsidR="00A1207F" w:rsidRDefault="00A1207F" w:rsidP="00963D8C">
            <w:pPr>
              <w:spacing w:line="260" w:lineRule="exact"/>
              <w:ind w:left="102" w:right="7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Kami 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lah</w:t>
            </w:r>
            <w:proofErr w:type="spellEnd"/>
            <w:r>
              <w:rPr>
                <w:rFonts w:ascii="Calibri" w:eastAsia="Calibri" w:hAnsi="Calibri" w:cs="Calibri"/>
                <w:spacing w:val="3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ert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kan</w:t>
            </w:r>
            <w:proofErr w:type="spellEnd"/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n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</w:rPr>
              <w:t>m</w:t>
            </w:r>
            <w:proofErr w:type="spellEnd"/>
            <w:r>
              <w:rPr>
                <w:rFonts w:ascii="Calibri" w:eastAsia="Calibri" w:hAnsi="Calibri" w:cs="Calibri"/>
                <w:b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ian</w:t>
            </w:r>
            <w:proofErr w:type="spellEnd"/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at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4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isetiap</w:t>
            </w:r>
            <w:proofErr w:type="spellEnd"/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,</w:t>
            </w:r>
          </w:p>
          <w:p w14:paraId="613D26C2" w14:textId="77777777" w:rsidR="00A1207F" w:rsidRDefault="00A1207F" w:rsidP="00963D8C">
            <w:pPr>
              <w:spacing w:before="1"/>
              <w:ind w:left="102" w:right="63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no</w:t>
            </w:r>
            <w:r>
              <w:rPr>
                <w:rFonts w:ascii="Calibri" w:eastAsia="Calibri" w:hAnsi="Calibri" w:cs="Calibri"/>
                <w:b/>
              </w:rPr>
              <w:t>m</w:t>
            </w:r>
            <w:r>
              <w:rPr>
                <w:rFonts w:ascii="Calibri" w:eastAsia="Calibri" w:hAnsi="Calibri" w:cs="Calibri"/>
                <w:b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</w:rPr>
              <w:t>r</w:t>
            </w:r>
            <w:proofErr w:type="spellEnd"/>
            <w:r>
              <w:rPr>
                <w:rFonts w:ascii="Calibri" w:eastAsia="Calibri" w:hAnsi="Calibri" w:cs="Calibri"/>
                <w:b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ha</w:t>
            </w:r>
            <w:r>
              <w:rPr>
                <w:rFonts w:ascii="Calibri" w:eastAsia="Calibri" w:hAnsi="Calibri" w:cs="Calibri"/>
                <w:b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man</w:t>
            </w:r>
            <w:proofErr w:type="spellEnd"/>
            <w:r>
              <w:rPr>
                <w:rFonts w:ascii="Calibri" w:eastAsia="Calibri" w:hAnsi="Calibri" w:cs="Calibri"/>
                <w:b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kan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n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awah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iap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an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ggun</w:t>
            </w:r>
            <w:r>
              <w:rPr>
                <w:rFonts w:ascii="Calibri" w:eastAsia="Calibri" w:hAnsi="Calibri" w:cs="Calibri"/>
              </w:rPr>
              <w:t>akan</w:t>
            </w:r>
            <w:proofErr w:type="spellEnd"/>
            <w:r>
              <w:rPr>
                <w:rFonts w:ascii="Calibri" w:eastAsia="Calibri" w:hAnsi="Calibri" w:cs="Calibri"/>
                <w:spacing w:val="48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3"/>
              </w:rPr>
              <w:t>t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pl</w:t>
            </w:r>
            <w:r>
              <w:rPr>
                <w:rFonts w:ascii="Calibri" w:eastAsia="Calibri" w:hAnsi="Calibri" w:cs="Calibri"/>
                <w:b/>
                <w:i/>
              </w:rPr>
              <w:t xml:space="preserve">er  </w:t>
            </w:r>
            <w:r>
              <w:rPr>
                <w:rFonts w:ascii="Calibri" w:eastAsia="Calibri" w:hAnsi="Calibri" w:cs="Calibri"/>
                <w:b/>
                <w:spacing w:val="1"/>
              </w:rPr>
              <w:t>(</w:t>
            </w:r>
            <w:proofErr w:type="spellStart"/>
            <w:r>
              <w:rPr>
                <w:rFonts w:ascii="Calibri" w:eastAsia="Calibri" w:hAnsi="Calibri" w:cs="Calibri"/>
                <w:b/>
              </w:rPr>
              <w:t>k</w:t>
            </w:r>
            <w:r>
              <w:rPr>
                <w:rFonts w:ascii="Calibri" w:eastAsia="Calibri" w:hAnsi="Calibri" w:cs="Calibri"/>
                <w:b/>
                <w:spacing w:val="-4"/>
              </w:rPr>
              <w:t>o</w:t>
            </w:r>
            <w:r>
              <w:rPr>
                <w:rFonts w:ascii="Calibri" w:eastAsia="Calibri" w:hAnsi="Calibri" w:cs="Calibri"/>
                <w:b/>
              </w:rPr>
              <w:t>k</w:t>
            </w:r>
            <w:r>
              <w:rPr>
                <w:rFonts w:ascii="Calibri" w:eastAsia="Calibri" w:hAnsi="Calibri" w:cs="Calibri"/>
                <w:b/>
                <w:spacing w:val="-1"/>
              </w:rPr>
              <w:t>o</w:t>
            </w:r>
            <w:r>
              <w:rPr>
                <w:rFonts w:ascii="Calibri" w:eastAsia="Calibri" w:hAnsi="Calibri" w:cs="Calibri"/>
                <w:b/>
              </w:rPr>
              <w:t>t</w:t>
            </w:r>
            <w:r>
              <w:rPr>
                <w:rFonts w:ascii="Calibri" w:eastAsia="Calibri" w:hAnsi="Calibri" w:cs="Calibri"/>
                <w:b/>
                <w:spacing w:val="-1"/>
              </w:rPr>
              <w:t>an</w:t>
            </w:r>
            <w:proofErr w:type="spellEnd"/>
            <w:r>
              <w:rPr>
                <w:rFonts w:ascii="Calibri" w:eastAsia="Calibri" w:hAnsi="Calibri" w:cs="Calibri"/>
                <w:b/>
              </w:rPr>
              <w:t>)</w:t>
            </w:r>
            <w:r>
              <w:rPr>
                <w:rFonts w:ascii="Calibri" w:eastAsia="Calibri" w:hAnsi="Calibri" w:cs="Calibri"/>
                <w:b/>
                <w:spacing w:val="49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4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ian</w:t>
            </w:r>
            <w:proofErr w:type="spellEnd"/>
            <w:r>
              <w:rPr>
                <w:rFonts w:ascii="Calibri" w:eastAsia="Calibri" w:hAnsi="Calibri" w:cs="Calibri"/>
                <w:spacing w:val="4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kiri</w:t>
            </w:r>
            <w:proofErr w:type="spellEnd"/>
            <w:r>
              <w:rPr>
                <w:rFonts w:ascii="Calibri" w:eastAsia="Calibri" w:hAnsi="Calibri" w:cs="Calibri"/>
                <w:spacing w:val="4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tas</w:t>
            </w:r>
            <w:proofErr w:type="spellEnd"/>
            <w:r>
              <w:rPr>
                <w:rFonts w:ascii="Calibri" w:eastAsia="Calibri" w:hAnsi="Calibri" w:cs="Calibri"/>
                <w:spacing w:val="4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eh</w:t>
            </w:r>
            <w:r>
              <w:rPr>
                <w:rFonts w:ascii="Calibri" w:eastAsia="Calibri" w:hAnsi="Calibri" w:cs="Calibri"/>
                <w:spacing w:val="-1"/>
              </w:rPr>
              <w:t>ingg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4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selu</w:t>
            </w:r>
            <w:r>
              <w:rPr>
                <w:rFonts w:ascii="Calibri" w:eastAsia="Calibri" w:hAnsi="Calibri" w:cs="Calibri"/>
                <w:spacing w:val="-1"/>
              </w:rPr>
              <w:t>ru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</w:rPr>
              <w:t>elah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enja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li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 xml:space="preserve">g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ta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sen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ggun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penj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li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sp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ds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>)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04CB8E" w14:textId="77777777" w:rsidR="00A1207F" w:rsidRDefault="00A1207F" w:rsidP="00963D8C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√</w:t>
            </w:r>
          </w:p>
        </w:tc>
      </w:tr>
      <w:tr w:rsidR="00A1207F" w14:paraId="2502BBB3" w14:textId="77777777" w:rsidTr="00963D8C">
        <w:trPr>
          <w:trHeight w:hRule="exact" w:val="852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AC654" w14:textId="77777777" w:rsidR="00A1207F" w:rsidRDefault="00A1207F" w:rsidP="00963D8C">
            <w:pPr>
              <w:spacing w:line="260" w:lineRule="exact"/>
              <w:ind w:left="142" w:right="143"/>
              <w:jc w:val="center"/>
              <w:rPr>
                <w:rFonts w:ascii="Calibri" w:eastAsia="Calibri" w:hAnsi="Calibri" w:cs="Calibri"/>
                <w:spacing w:val="1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2. </w:t>
            </w:r>
          </w:p>
        </w:tc>
        <w:tc>
          <w:tcPr>
            <w:tcW w:w="6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74CCF" w14:textId="19D1D0AA" w:rsidR="00A1207F" w:rsidRPr="00E73D22" w:rsidRDefault="00A1207F" w:rsidP="00963D8C">
            <w:pPr>
              <w:spacing w:line="260" w:lineRule="exact"/>
              <w:ind w:left="102" w:right="70"/>
              <w:jc w:val="both"/>
              <w:rPr>
                <w:rFonts w:ascii="Calibri" w:eastAsia="Calibri" w:hAnsi="Calibri" w:cs="Calibri"/>
              </w:rPr>
            </w:pPr>
            <w:r w:rsidRPr="00E73D22">
              <w:rPr>
                <w:rFonts w:ascii="Calibri" w:eastAsia="Calibri" w:hAnsi="Calibri" w:cs="Calibri"/>
              </w:rPr>
              <w:t xml:space="preserve">Saya </w:t>
            </w:r>
            <w:proofErr w:type="spellStart"/>
            <w:r w:rsidRPr="00E73D22">
              <w:rPr>
                <w:rFonts w:ascii="Calibri" w:eastAsia="Calibri" w:hAnsi="Calibri" w:cs="Calibri"/>
              </w:rPr>
              <w:t>telah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73D22">
              <w:rPr>
                <w:rFonts w:ascii="Calibri" w:eastAsia="Calibri" w:hAnsi="Calibri" w:cs="Calibri"/>
              </w:rPr>
              <w:t>menggunakan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standard </w:t>
            </w:r>
            <w:proofErr w:type="spellStart"/>
            <w:r w:rsidRPr="00E73D22">
              <w:rPr>
                <w:rFonts w:ascii="Calibri" w:eastAsia="Calibri" w:hAnsi="Calibri" w:cs="Calibri"/>
              </w:rPr>
              <w:t>referensi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</w:t>
            </w:r>
            <w:r w:rsidRPr="00E73D22">
              <w:rPr>
                <w:rFonts w:ascii="Calibri" w:eastAsia="Calibri" w:hAnsi="Calibri" w:cs="Calibri"/>
                <w:b/>
              </w:rPr>
              <w:t>IEEE</w:t>
            </w:r>
            <w:r w:rsidRPr="00E73D2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73D22">
              <w:rPr>
                <w:rFonts w:ascii="Calibri" w:eastAsia="Calibri" w:hAnsi="Calibri" w:cs="Calibri"/>
              </w:rPr>
              <w:t>berdasarkan</w:t>
            </w:r>
            <w:proofErr w:type="spellEnd"/>
          </w:p>
          <w:p w14:paraId="2FBA9D05" w14:textId="77777777" w:rsidR="00A1207F" w:rsidRPr="00E73D22" w:rsidRDefault="00A1207F" w:rsidP="00963D8C">
            <w:pPr>
              <w:spacing w:line="260" w:lineRule="exact"/>
              <w:ind w:left="102" w:right="7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E73D22">
              <w:rPr>
                <w:rFonts w:ascii="Calibri" w:eastAsia="Calibri" w:hAnsi="Calibri" w:cs="Calibri"/>
              </w:rPr>
              <w:t>rekomendasi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Program </w:t>
            </w:r>
            <w:proofErr w:type="spellStart"/>
            <w:r w:rsidRPr="00E73D22">
              <w:rPr>
                <w:rFonts w:ascii="Calibri" w:eastAsia="Calibri" w:hAnsi="Calibri" w:cs="Calibri"/>
              </w:rPr>
              <w:t>Studi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Teknik </w:t>
            </w:r>
            <w:proofErr w:type="spellStart"/>
            <w:r w:rsidRPr="00E73D22">
              <w:rPr>
                <w:rFonts w:ascii="Calibri" w:eastAsia="Calibri" w:hAnsi="Calibri" w:cs="Calibri"/>
              </w:rPr>
              <w:t>Informatika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E73D22">
              <w:rPr>
                <w:rFonts w:ascii="Calibri" w:eastAsia="Calibri" w:hAnsi="Calibri" w:cs="Calibri"/>
              </w:rPr>
              <w:t>Unika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De La Salle, yang</w:t>
            </w:r>
          </w:p>
          <w:p w14:paraId="252695B2" w14:textId="77777777" w:rsidR="00A1207F" w:rsidRDefault="00A1207F" w:rsidP="00963D8C">
            <w:pPr>
              <w:spacing w:line="260" w:lineRule="exact"/>
              <w:ind w:left="102" w:right="7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0E73D22">
              <w:rPr>
                <w:rFonts w:ascii="Calibri" w:eastAsia="Calibri" w:hAnsi="Calibri" w:cs="Calibri"/>
              </w:rPr>
              <w:t>mengacuh</w:t>
            </w:r>
            <w:proofErr w:type="spellEnd"/>
            <w:r w:rsidRPr="00E73D22">
              <w:rPr>
                <w:rFonts w:ascii="Calibri" w:eastAsia="Calibri" w:hAnsi="Calibri" w:cs="Calibri"/>
              </w:rPr>
              <w:t xml:space="preserve"> pada Saunders et al. (2009).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498F13" w14:textId="77777777" w:rsidR="00A1207F" w:rsidRDefault="00A1207F" w:rsidP="00963D8C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√</w:t>
            </w:r>
          </w:p>
        </w:tc>
      </w:tr>
      <w:tr w:rsidR="00A1207F" w14:paraId="31453525" w14:textId="77777777" w:rsidTr="00963D8C">
        <w:trPr>
          <w:trHeight w:hRule="exact" w:val="1623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775CD" w14:textId="77777777" w:rsidR="00A1207F" w:rsidRDefault="00A1207F" w:rsidP="00963D8C">
            <w:pPr>
              <w:spacing w:line="260" w:lineRule="exact"/>
              <w:ind w:left="14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6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F2704" w14:textId="77777777" w:rsidR="00A1207F" w:rsidRDefault="00A1207F" w:rsidP="00963D8C">
            <w:pPr>
              <w:spacing w:line="260" w:lineRule="exact"/>
              <w:ind w:left="102" w:right="6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Kami</w:t>
            </w:r>
            <w:r>
              <w:rPr>
                <w:rFonts w:ascii="Calibri" w:eastAsia="Calibri" w:hAnsi="Calibri" w:cs="Calibri"/>
                <w:spacing w:val="3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lah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pacing w:val="3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aca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pacing w:val="3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efi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isi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pacing w:val="4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enji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lakan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pacing w:val="3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tau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r>
              <w:rPr>
                <w:rFonts w:ascii="Calibri" w:eastAsia="Calibri" w:hAnsi="Calibri" w:cs="Calibri"/>
                <w:spacing w:val="3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  <w:b/>
                <w:i/>
              </w:rPr>
              <w:t>P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gi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i/>
              </w:rPr>
              <w:t>s</w:t>
            </w:r>
            <w:r>
              <w:rPr>
                <w:rFonts w:ascii="Calibri" w:eastAsia="Calibri" w:hAnsi="Calibri" w:cs="Calibri"/>
                <w:b/>
                <w:i/>
                <w:spacing w:val="-2"/>
              </w:rPr>
              <w:t>m</w:t>
            </w:r>
            <w:r>
              <w:rPr>
                <w:rFonts w:ascii="Calibri" w:eastAsia="Calibri" w:hAnsi="Calibri" w:cs="Calibri"/>
              </w:rPr>
              <w:t xml:space="preserve">”  </w:t>
            </w:r>
            <w:r>
              <w:rPr>
                <w:rFonts w:ascii="Calibri" w:eastAsia="Calibri" w:hAnsi="Calibri" w:cs="Calibri"/>
                <w:spacing w:val="3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  <w:p w14:paraId="6AA8B3DF" w14:textId="77777777" w:rsidR="00A1207F" w:rsidRDefault="00A1207F" w:rsidP="00963D8C">
            <w:pPr>
              <w:ind w:left="102" w:right="62"/>
              <w:jc w:val="both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ite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ku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tas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 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 xml:space="preserve">ik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 xml:space="preserve">sia. </w:t>
            </w:r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</w:rPr>
              <w:t xml:space="preserve">Kami 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wa</w:t>
            </w:r>
            <w:proofErr w:type="spellEnd"/>
            <w:r>
              <w:rPr>
                <w:rFonts w:ascii="Calibri" w:eastAsia="Calibri" w:hAnsi="Calibri" w:cs="Calibri"/>
                <w:spacing w:val="4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P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la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g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r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i/>
              </w:rPr>
              <w:t>sm</w:t>
            </w:r>
            <w:r>
              <w:rPr>
                <w:rFonts w:ascii="Calibri" w:eastAsia="Calibri" w:hAnsi="Calibri" w:cs="Calibri"/>
                <w:b/>
                <w:i/>
                <w:spacing w:val="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tu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entuk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</w:t>
            </w:r>
            <w:r>
              <w:rPr>
                <w:rFonts w:ascii="Calibri" w:eastAsia="Calibri" w:hAnsi="Calibri" w:cs="Calibri"/>
                <w:spacing w:val="1"/>
              </w:rPr>
              <w:t>c</w:t>
            </w:r>
            <w:r>
              <w:rPr>
                <w:rFonts w:ascii="Calibri" w:eastAsia="Calibri" w:hAnsi="Calibri" w:cs="Calibri"/>
              </w:rPr>
              <w:t>ara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kh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3"/>
              </w:rPr>
              <w:t>u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cu</w:t>
            </w:r>
            <w:r>
              <w:rPr>
                <w:rFonts w:ascii="Calibri" w:eastAsia="Calibri" w:hAnsi="Calibri" w:cs="Calibri"/>
                <w:spacing w:val="-1"/>
              </w:rPr>
              <w:t>r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aka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 xml:space="preserve">an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y</w:t>
            </w:r>
            <w:r>
              <w:rPr>
                <w:rFonts w:ascii="Calibri" w:eastAsia="Calibri" w:hAnsi="Calibri" w:cs="Calibri"/>
              </w:rPr>
              <w:t>atakan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wa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h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asil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ka</w:t>
            </w:r>
            <w:r>
              <w:rPr>
                <w:rFonts w:ascii="Calibri" w:eastAsia="Calibri" w:hAnsi="Calibri" w:cs="Calibri"/>
                <w:spacing w:val="-2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saya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sen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iri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</w:rPr>
              <w:t>(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P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ecual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un</w:t>
            </w:r>
            <w:r>
              <w:rPr>
                <w:rFonts w:ascii="Calibri" w:eastAsia="Calibri" w:hAnsi="Calibri" w:cs="Calibri"/>
              </w:rPr>
              <w:t>tuk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as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2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3"/>
              </w:rPr>
              <w:t>p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k</w:t>
            </w:r>
            <w:proofErr w:type="spellEnd"/>
            <w:r>
              <w:rPr>
                <w:rFonts w:ascii="Calibri" w:eastAsia="Calibri" w:hAnsi="Calibri" w:cs="Calibri"/>
              </w:rPr>
              <w:t>).</w:t>
            </w:r>
            <w:r>
              <w:rPr>
                <w:rFonts w:ascii="Calibri" w:eastAsia="Calibri" w:hAnsi="Calibri" w:cs="Calibri"/>
                <w:spacing w:val="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ian</w:t>
            </w:r>
            <w:proofErr w:type="spellEnd"/>
            <w:r>
              <w:rPr>
                <w:rFonts w:ascii="Calibri" w:eastAsia="Calibri" w:hAnsi="Calibri" w:cs="Calibri"/>
                <w:spacing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ari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sumber</w:t>
            </w:r>
            <w:proofErr w:type="spellEnd"/>
            <w:r>
              <w:rPr>
                <w:rFonts w:ascii="Calibri" w:eastAsia="Calibri" w:hAnsi="Calibri" w:cs="Calibri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</w:rPr>
              <w:t>la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 xml:space="preserve">n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m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ug</w:t>
            </w:r>
            <w:r>
              <w:rPr>
                <w:rFonts w:ascii="Calibri" w:eastAsia="Calibri" w:hAnsi="Calibri" w:cs="Calibri"/>
              </w:rPr>
              <w:t>as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ini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il</w:t>
            </w:r>
            <w:r>
              <w:rPr>
                <w:rFonts w:ascii="Calibri" w:eastAsia="Calibri" w:hAnsi="Calibri" w:cs="Calibri"/>
                <w:spacing w:val="-3"/>
              </w:rPr>
              <w:t>i</w:t>
            </w:r>
            <w:r>
              <w:rPr>
                <w:rFonts w:ascii="Calibri" w:eastAsia="Calibri" w:hAnsi="Calibri" w:cs="Calibri"/>
              </w:rPr>
              <w:t>ki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ferensi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</w:rPr>
              <w:t>erd</w:t>
            </w:r>
            <w:r>
              <w:rPr>
                <w:rFonts w:ascii="Calibri" w:eastAsia="Calibri" w:hAnsi="Calibri" w:cs="Calibri"/>
                <w:spacing w:val="-1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rkan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Ha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3"/>
              </w:rPr>
              <w:t>r</w:t>
            </w:r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Syst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5094FBF" w14:textId="77777777" w:rsidR="00A1207F" w:rsidRDefault="00A1207F" w:rsidP="00963D8C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√</w:t>
            </w:r>
          </w:p>
        </w:tc>
      </w:tr>
      <w:tr w:rsidR="00A1207F" w14:paraId="37D87870" w14:textId="77777777" w:rsidTr="00963D8C">
        <w:trPr>
          <w:trHeight w:hRule="exact" w:val="547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48F5A" w14:textId="77777777" w:rsidR="00A1207F" w:rsidRDefault="00A1207F" w:rsidP="00963D8C">
            <w:pPr>
              <w:spacing w:line="260" w:lineRule="exact"/>
              <w:ind w:left="142" w:right="14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6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C5166" w14:textId="135D9C26" w:rsidR="00A1207F" w:rsidRDefault="00A1207F" w:rsidP="00963D8C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Kami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tah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4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an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>
              <w:rPr>
                <w:rFonts w:ascii="Calibri" w:eastAsia="Calibri" w:hAnsi="Calibri" w:cs="Calibri"/>
              </w:rPr>
              <w:t>erti</w:t>
            </w:r>
            <w:proofErr w:type="spellEnd"/>
            <w:r>
              <w:rPr>
                <w:rFonts w:ascii="Calibri" w:eastAsia="Calibri" w:hAnsi="Calibri" w:cs="Calibri"/>
                <w:spacing w:val="4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2"/>
              </w:rPr>
              <w:t>s</w:t>
            </w:r>
            <w:r>
              <w:rPr>
                <w:rFonts w:ascii="Calibri" w:eastAsia="Calibri" w:hAnsi="Calibri" w:cs="Calibri"/>
                <w:b/>
              </w:rPr>
              <w:t>tem</w:t>
            </w:r>
            <w:proofErr w:type="spellEnd"/>
            <w:r>
              <w:rPr>
                <w:rFonts w:ascii="Calibri" w:eastAsia="Calibri" w:hAnsi="Calibri" w:cs="Calibri"/>
                <w:b/>
                <w:spacing w:val="46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spacing w:val="-1"/>
              </w:rPr>
              <w:t>peni</w:t>
            </w:r>
            <w:r>
              <w:rPr>
                <w:rFonts w:ascii="Calibri" w:eastAsia="Calibri" w:hAnsi="Calibri" w:cs="Calibri"/>
                <w:b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a</w:t>
            </w:r>
            <w:r>
              <w:rPr>
                <w:rFonts w:ascii="Calibri" w:eastAsia="Calibri" w:hAnsi="Calibri" w:cs="Calibri"/>
                <w:b/>
              </w:rPr>
              <w:t>n</w:t>
            </w:r>
            <w:proofErr w:type="spellEnd"/>
            <w:r>
              <w:rPr>
                <w:rFonts w:ascii="Calibri" w:eastAsia="Calibri" w:hAnsi="Calibri" w:cs="Calibri"/>
                <w:b/>
                <w:spacing w:val="45"/>
              </w:rPr>
              <w:t xml:space="preserve"> </w:t>
            </w:r>
            <w:r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  <w:i/>
                <w:spacing w:val="-2"/>
              </w:rPr>
              <w:t>G</w:t>
            </w:r>
            <w:r>
              <w:rPr>
                <w:rFonts w:ascii="Calibri" w:eastAsia="Calibri" w:hAnsi="Calibri" w:cs="Calibri"/>
                <w:i/>
                <w:spacing w:val="1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</w:rPr>
              <w:t>ad</w:t>
            </w:r>
            <w:r>
              <w:rPr>
                <w:rFonts w:ascii="Calibri" w:eastAsia="Calibri" w:hAnsi="Calibri" w:cs="Calibri"/>
                <w:i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</w:rPr>
              <w:t>n</w:t>
            </w:r>
            <w:r>
              <w:rPr>
                <w:rFonts w:ascii="Calibri" w:eastAsia="Calibri" w:hAnsi="Calibri" w:cs="Calibri"/>
                <w:i/>
              </w:rPr>
              <w:t>g</w:t>
            </w:r>
            <w:r>
              <w:rPr>
                <w:rFonts w:ascii="Calibri" w:eastAsia="Calibri" w:hAnsi="Calibri" w:cs="Calibri"/>
                <w:i/>
                <w:spacing w:val="43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sy</w:t>
            </w:r>
            <w:r>
              <w:rPr>
                <w:rFonts w:ascii="Calibri" w:eastAsia="Calibri" w:hAnsi="Calibri" w:cs="Calibri"/>
                <w:i/>
                <w:spacing w:val="-2"/>
              </w:rPr>
              <w:t>s</w:t>
            </w:r>
            <w:r>
              <w:rPr>
                <w:rFonts w:ascii="Calibri" w:eastAsia="Calibri" w:hAnsi="Calibri" w:cs="Calibri"/>
                <w:i/>
              </w:rPr>
              <w:t>te</w:t>
            </w:r>
            <w:r>
              <w:rPr>
                <w:rFonts w:ascii="Calibri" w:eastAsia="Calibri" w:hAnsi="Calibri" w:cs="Calibri"/>
                <w:i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)</w:t>
            </w:r>
            <w:r>
              <w:rPr>
                <w:rFonts w:ascii="Calibri" w:eastAsia="Calibri" w:hAnsi="Calibri" w:cs="Calibri"/>
                <w:spacing w:val="39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  <w:p w14:paraId="0B5BB0DE" w14:textId="77777777" w:rsidR="00A1207F" w:rsidRDefault="00A1207F" w:rsidP="00963D8C">
            <w:pPr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lah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dise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>k</w:t>
            </w:r>
            <w:r>
              <w:rPr>
                <w:rFonts w:ascii="Calibri" w:eastAsia="Calibri" w:hAnsi="Calibri" w:cs="Calibri"/>
              </w:rPr>
              <w:t>ati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ber</w:t>
            </w:r>
            <w:r>
              <w:rPr>
                <w:rFonts w:ascii="Calibri" w:eastAsia="Calibri" w:hAnsi="Calibri" w:cs="Calibri"/>
                <w:spacing w:val="-2"/>
              </w:rPr>
              <w:t>s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proofErr w:type="spellEnd"/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sen</w:t>
            </w:r>
            <w:proofErr w:type="spellEnd"/>
            <w:r>
              <w:rPr>
                <w:rFonts w:ascii="Calibri" w:eastAsia="Calibri" w:hAnsi="Calibri" w:cs="Calibri"/>
              </w:rPr>
              <w:t xml:space="preserve"> dan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asi</w:t>
            </w:r>
            <w:r>
              <w:rPr>
                <w:rFonts w:ascii="Calibri" w:eastAsia="Calibri" w:hAnsi="Calibri" w:cs="Calibri"/>
                <w:spacing w:val="-3"/>
              </w:rPr>
              <w:t>s</w:t>
            </w:r>
            <w:r>
              <w:rPr>
                <w:rFonts w:ascii="Calibri" w:eastAsia="Calibri" w:hAnsi="Calibri" w:cs="Calibri"/>
              </w:rPr>
              <w:t>wa</w:t>
            </w:r>
            <w:proofErr w:type="spellEnd"/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awal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perku</w:t>
            </w:r>
            <w:r>
              <w:rPr>
                <w:rFonts w:ascii="Calibri" w:eastAsia="Calibri" w:hAnsi="Calibri" w:cs="Calibri"/>
                <w:spacing w:val="-1"/>
              </w:rPr>
              <w:t>l</w:t>
            </w:r>
            <w:r>
              <w:rPr>
                <w:rFonts w:ascii="Calibri" w:eastAsia="Calibri" w:hAnsi="Calibri" w:cs="Calibri"/>
              </w:rPr>
              <w:t>ia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9CDD09" w14:textId="77777777" w:rsidR="00A1207F" w:rsidRDefault="00A1207F" w:rsidP="00963D8C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√</w:t>
            </w:r>
          </w:p>
        </w:tc>
      </w:tr>
      <w:tr w:rsidR="00A1207F" w14:paraId="27609C83" w14:textId="77777777" w:rsidTr="00963D8C">
        <w:trPr>
          <w:trHeight w:hRule="exact" w:val="547"/>
        </w:trPr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1362F" w14:textId="77777777" w:rsidR="00A1207F" w:rsidRDefault="00A1207F" w:rsidP="00963D8C">
            <w:pPr>
              <w:spacing w:line="260" w:lineRule="exact"/>
              <w:ind w:left="142" w:right="14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5.</w:t>
            </w:r>
          </w:p>
        </w:tc>
        <w:tc>
          <w:tcPr>
            <w:tcW w:w="69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86638" w14:textId="77777777" w:rsidR="00A1207F" w:rsidRDefault="00A1207F" w:rsidP="00963D8C">
            <w:pPr>
              <w:spacing w:line="260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Kami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pu</w:t>
            </w:r>
            <w:r>
              <w:rPr>
                <w:rFonts w:ascii="Calibri" w:eastAsia="Calibri" w:hAnsi="Calibri" w:cs="Calibri"/>
              </w:rPr>
              <w:t>lkan</w:t>
            </w:r>
            <w:proofErr w:type="spellEnd"/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tu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  <w:spacing w:val="-3"/>
              </w:rPr>
              <w:t>a</w:t>
            </w:r>
            <w:r>
              <w:rPr>
                <w:rFonts w:ascii="Calibri" w:eastAsia="Calibri" w:hAnsi="Calibri" w:cs="Calibri"/>
              </w:rPr>
              <w:t>s</w:t>
            </w:r>
            <w:proofErr w:type="spellEnd"/>
            <w:r>
              <w:rPr>
                <w:rFonts w:ascii="Calibri" w:eastAsia="Calibri" w:hAnsi="Calibri" w:cs="Calibri"/>
                <w:spacing w:val="4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sesuai</w:t>
            </w:r>
            <w:proofErr w:type="spellEnd"/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1"/>
              </w:rPr>
              <w:t>d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1"/>
              </w:rPr>
              <w:t>g</w:t>
            </w:r>
            <w:r>
              <w:rPr>
                <w:rFonts w:ascii="Calibri" w:eastAsia="Calibri" w:hAnsi="Calibri" w:cs="Calibri"/>
              </w:rPr>
              <w:t>an</w:t>
            </w:r>
            <w:proofErr w:type="spellEnd"/>
            <w:r>
              <w:rPr>
                <w:rFonts w:ascii="Calibri" w:eastAsia="Calibri" w:hAnsi="Calibri" w:cs="Calibri"/>
                <w:spacing w:val="42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-3"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a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l</w:t>
            </w:r>
            <w:r>
              <w:rPr>
                <w:rFonts w:ascii="Calibri" w:eastAsia="Calibri" w:hAnsi="Calibri" w:cs="Calibri"/>
                <w:b/>
                <w:i/>
                <w:spacing w:val="-1"/>
              </w:rPr>
              <w:t>i</w:t>
            </w:r>
            <w:r>
              <w:rPr>
                <w:rFonts w:ascii="Calibri" w:eastAsia="Calibri" w:hAnsi="Calibri" w:cs="Calibri"/>
                <w:b/>
                <w:i/>
                <w:spacing w:val="1"/>
              </w:rPr>
              <w:t>n</w:t>
            </w:r>
            <w:r>
              <w:rPr>
                <w:rFonts w:ascii="Calibri" w:eastAsia="Calibri" w:hAnsi="Calibri" w:cs="Calibri"/>
                <w:b/>
                <w:i/>
              </w:rPr>
              <w:t>e</w:t>
            </w:r>
            <w:r>
              <w:rPr>
                <w:rFonts w:ascii="Calibri" w:eastAsia="Calibri" w:hAnsi="Calibri" w:cs="Calibri"/>
                <w:b/>
                <w:i/>
                <w:spacing w:val="4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atau</w:t>
            </w:r>
            <w:proofErr w:type="spellEnd"/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w</w:t>
            </w:r>
            <w:r>
              <w:rPr>
                <w:rFonts w:ascii="Calibri" w:eastAsia="Calibri" w:hAnsi="Calibri" w:cs="Calibri"/>
                <w:spacing w:val="-2"/>
              </w:rPr>
              <w:t>a</w:t>
            </w:r>
            <w:r>
              <w:rPr>
                <w:rFonts w:ascii="Calibri" w:eastAsia="Calibri" w:hAnsi="Calibri" w:cs="Calibri"/>
              </w:rPr>
              <w:t>k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u</w:t>
            </w:r>
            <w:proofErr w:type="spellEnd"/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y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g</w:t>
            </w:r>
          </w:p>
          <w:p w14:paraId="07D62E37" w14:textId="77777777" w:rsidR="00A1207F" w:rsidRDefault="00A1207F" w:rsidP="00963D8C">
            <w:pPr>
              <w:ind w:left="10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lah</w:t>
            </w:r>
            <w:proofErr w:type="spellEnd"/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dit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</w:rPr>
              <w:t>tapka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B7AC7A" w14:textId="77777777" w:rsidR="00A1207F" w:rsidRDefault="00A1207F" w:rsidP="00963D8C">
            <w:pPr>
              <w:jc w:val="center"/>
            </w:pPr>
            <w:r>
              <w:rPr>
                <w:rFonts w:ascii="Calibri" w:eastAsia="Calibri" w:hAnsi="Calibri" w:cs="Calibri"/>
                <w:b/>
              </w:rPr>
              <w:t>√</w:t>
            </w:r>
          </w:p>
        </w:tc>
      </w:tr>
    </w:tbl>
    <w:p w14:paraId="40611F69" w14:textId="77777777" w:rsidR="00A1207F" w:rsidRDefault="00A1207F" w:rsidP="00A1207F">
      <w:pPr>
        <w:spacing w:line="240" w:lineRule="exact"/>
        <w:ind w:left="3181" w:right="3162"/>
        <w:jc w:val="center"/>
        <w:rPr>
          <w:rFonts w:ascii="Calibri" w:eastAsia="Calibri" w:hAnsi="Calibri" w:cs="Calibri"/>
          <w:b/>
        </w:rPr>
      </w:pPr>
    </w:p>
    <w:p w14:paraId="15DC75F1" w14:textId="23953E4B" w:rsidR="00A1207F" w:rsidRPr="00A1207F" w:rsidRDefault="00A1207F" w:rsidP="00A1207F">
      <w:pPr>
        <w:spacing w:line="240" w:lineRule="exact"/>
        <w:ind w:left="3181" w:right="3162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Ya</w:t>
      </w:r>
      <w:r>
        <w:rPr>
          <w:rFonts w:ascii="Calibri" w:eastAsia="Calibri" w:hAnsi="Calibri" w:cs="Calibri"/>
          <w:b/>
          <w:spacing w:val="-1"/>
        </w:rPr>
        <w:t>n</w:t>
      </w:r>
      <w:r>
        <w:rPr>
          <w:rFonts w:ascii="Calibri" w:eastAsia="Calibri" w:hAnsi="Calibri" w:cs="Calibri"/>
          <w:b/>
        </w:rPr>
        <w:t>g</w:t>
      </w:r>
      <w:r>
        <w:rPr>
          <w:rFonts w:ascii="Calibri" w:eastAsia="Calibri" w:hAnsi="Calibri" w:cs="Calibri"/>
          <w:b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1"/>
        </w:rPr>
        <w:t>m</w:t>
      </w:r>
      <w:r>
        <w:rPr>
          <w:rFonts w:ascii="Calibri" w:eastAsia="Calibri" w:hAnsi="Calibri" w:cs="Calibri"/>
          <w:b/>
          <w:spacing w:val="-1"/>
        </w:rPr>
        <w:t>e</w:t>
      </w:r>
      <w:r>
        <w:rPr>
          <w:rFonts w:ascii="Calibri" w:eastAsia="Calibri" w:hAnsi="Calibri" w:cs="Calibri"/>
          <w:b/>
        </w:rPr>
        <w:t>mb</w:t>
      </w:r>
      <w:r>
        <w:rPr>
          <w:rFonts w:ascii="Calibri" w:eastAsia="Calibri" w:hAnsi="Calibri" w:cs="Calibri"/>
          <w:b/>
          <w:spacing w:val="-1"/>
        </w:rPr>
        <w:t>ua</w:t>
      </w:r>
      <w:r>
        <w:rPr>
          <w:rFonts w:ascii="Calibri" w:eastAsia="Calibri" w:hAnsi="Calibri" w:cs="Calibri"/>
          <w:b/>
        </w:rPr>
        <w:t>t</w:t>
      </w:r>
      <w:proofErr w:type="spellEnd"/>
      <w:r>
        <w:rPr>
          <w:rFonts w:ascii="Calibri" w:eastAsia="Calibri" w:hAnsi="Calibri" w:cs="Calibri"/>
          <w:b/>
          <w:spacing w:val="1"/>
        </w:rPr>
        <w:t xml:space="preserve"> </w:t>
      </w:r>
      <w:proofErr w:type="spellStart"/>
      <w:r>
        <w:rPr>
          <w:rFonts w:ascii="Calibri" w:eastAsia="Calibri" w:hAnsi="Calibri" w:cs="Calibri"/>
          <w:b/>
          <w:spacing w:val="-1"/>
        </w:rPr>
        <w:t>pe</w:t>
      </w:r>
      <w:r>
        <w:rPr>
          <w:rFonts w:ascii="Calibri" w:eastAsia="Calibri" w:hAnsi="Calibri" w:cs="Calibri"/>
          <w:b/>
          <w:spacing w:val="1"/>
        </w:rPr>
        <w:t>r</w:t>
      </w:r>
      <w:r>
        <w:rPr>
          <w:rFonts w:ascii="Calibri" w:eastAsia="Calibri" w:hAnsi="Calibri" w:cs="Calibri"/>
          <w:b/>
          <w:spacing w:val="-3"/>
        </w:rPr>
        <w:t>n</w:t>
      </w:r>
      <w:r>
        <w:rPr>
          <w:rFonts w:ascii="Calibri" w:eastAsia="Calibri" w:hAnsi="Calibri" w:cs="Calibri"/>
          <w:b/>
          <w:spacing w:val="1"/>
        </w:rPr>
        <w:t>y</w:t>
      </w:r>
      <w:r>
        <w:rPr>
          <w:rFonts w:ascii="Calibri" w:eastAsia="Calibri" w:hAnsi="Calibri" w:cs="Calibri"/>
          <w:b/>
          <w:spacing w:val="-1"/>
        </w:rPr>
        <w:t>a</w:t>
      </w:r>
      <w:r>
        <w:rPr>
          <w:rFonts w:ascii="Calibri" w:eastAsia="Calibri" w:hAnsi="Calibri" w:cs="Calibri"/>
          <w:b/>
        </w:rPr>
        <w:t>t</w:t>
      </w:r>
      <w:r>
        <w:rPr>
          <w:rFonts w:ascii="Calibri" w:eastAsia="Calibri" w:hAnsi="Calibri" w:cs="Calibri"/>
          <w:b/>
          <w:spacing w:val="-1"/>
        </w:rPr>
        <w:t>aa</w:t>
      </w:r>
      <w:r>
        <w:rPr>
          <w:rFonts w:ascii="Calibri" w:eastAsia="Calibri" w:hAnsi="Calibri" w:cs="Calibri"/>
          <w:b/>
        </w:rPr>
        <w:t>n</w:t>
      </w:r>
      <w:proofErr w:type="spellEnd"/>
    </w:p>
    <w:p w14:paraId="4A07B9CF" w14:textId="2F838CC1" w:rsidR="00151E34" w:rsidRDefault="00C47306" w:rsidP="00A1207F">
      <w:pPr>
        <w:spacing w:line="200" w:lineRule="exact"/>
      </w:pPr>
      <w:r>
        <w:rPr>
          <w:noProof/>
          <w:lang w:eastAsia="ko-KR"/>
        </w:rPr>
        <w:drawing>
          <wp:anchor distT="0" distB="0" distL="114300" distR="114300" simplePos="0" relativeHeight="251670528" behindDoc="1" locked="0" layoutInCell="1" allowOverlap="1" wp14:anchorId="5E0AF886" wp14:editId="3C7763FA">
            <wp:simplePos x="0" y="0"/>
            <wp:positionH relativeFrom="column">
              <wp:posOffset>5007610</wp:posOffset>
            </wp:positionH>
            <wp:positionV relativeFrom="paragraph">
              <wp:posOffset>154527</wp:posOffset>
            </wp:positionV>
            <wp:extent cx="440802" cy="446390"/>
            <wp:effectExtent l="0" t="254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9-26 at 13.48.5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" t="17881" r="67957" b="67215"/>
                    <a:stretch/>
                  </pic:blipFill>
                  <pic:spPr bwMode="auto">
                    <a:xfrm rot="16200000">
                      <a:off x="0" y="0"/>
                      <a:ext cx="440802" cy="44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68480" behindDoc="1" locked="0" layoutInCell="1" allowOverlap="1" wp14:anchorId="579F1161" wp14:editId="1169F972">
            <wp:simplePos x="0" y="0"/>
            <wp:positionH relativeFrom="column">
              <wp:posOffset>2026285</wp:posOffset>
            </wp:positionH>
            <wp:positionV relativeFrom="paragraph">
              <wp:posOffset>174403</wp:posOffset>
            </wp:positionV>
            <wp:extent cx="440802" cy="446390"/>
            <wp:effectExtent l="0" t="254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9-26 at 13.48.5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" t="44769" r="68734" b="40327"/>
                    <a:stretch/>
                  </pic:blipFill>
                  <pic:spPr bwMode="auto">
                    <a:xfrm rot="16200000">
                      <a:off x="0" y="0"/>
                      <a:ext cx="440802" cy="44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207F">
        <w:t>Anggota</w:t>
      </w:r>
      <w:proofErr w:type="spellEnd"/>
      <w:r w:rsidR="00A1207F">
        <w:t xml:space="preserve"> </w:t>
      </w:r>
      <w:proofErr w:type="spellStart"/>
      <w:r w:rsidR="00A1207F">
        <w:t>kelompok</w:t>
      </w:r>
      <w:proofErr w:type="spellEnd"/>
      <w:r w:rsidR="00A1207F">
        <w:t>:</w:t>
      </w:r>
    </w:p>
    <w:p w14:paraId="17D2F18A" w14:textId="3D8FC515" w:rsidR="00A1207F" w:rsidRDefault="00C47306" w:rsidP="00A1207F">
      <w:pPr>
        <w:spacing w:line="200" w:lineRule="exact"/>
        <w:sectPr w:rsidR="00A1207F">
          <w:type w:val="continuous"/>
          <w:pgSz w:w="12240" w:h="15840"/>
          <w:pgMar w:top="260" w:right="1680" w:bottom="280" w:left="1660" w:header="720" w:footer="720" w:gutter="0"/>
          <w:cols w:space="720"/>
        </w:sectPr>
      </w:pPr>
      <w:r>
        <w:rPr>
          <w:noProof/>
          <w:lang w:eastAsia="ko-KR"/>
        </w:rPr>
        <w:drawing>
          <wp:anchor distT="0" distB="0" distL="114300" distR="114300" simplePos="0" relativeHeight="251664384" behindDoc="1" locked="0" layoutInCell="1" allowOverlap="1" wp14:anchorId="38F3A4FC" wp14:editId="50A3F193">
            <wp:simplePos x="0" y="0"/>
            <wp:positionH relativeFrom="column">
              <wp:posOffset>4990465</wp:posOffset>
            </wp:positionH>
            <wp:positionV relativeFrom="paragraph">
              <wp:posOffset>481552</wp:posOffset>
            </wp:positionV>
            <wp:extent cx="440690" cy="445770"/>
            <wp:effectExtent l="0" t="254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9-26 at 13.48.5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25" t="19354" r="15306" b="65742"/>
                    <a:stretch/>
                  </pic:blipFill>
                  <pic:spPr bwMode="auto">
                    <a:xfrm rot="16200000">
                      <a:off x="0" y="0"/>
                      <a:ext cx="440690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ko-KR"/>
        </w:rPr>
        <w:drawing>
          <wp:anchor distT="0" distB="0" distL="114300" distR="114300" simplePos="0" relativeHeight="251666432" behindDoc="1" locked="0" layoutInCell="1" allowOverlap="1" wp14:anchorId="2BD92F59" wp14:editId="43BEE652">
            <wp:simplePos x="0" y="0"/>
            <wp:positionH relativeFrom="column">
              <wp:posOffset>1602962</wp:posOffset>
            </wp:positionH>
            <wp:positionV relativeFrom="paragraph">
              <wp:posOffset>450850</wp:posOffset>
            </wp:positionV>
            <wp:extent cx="440690" cy="445770"/>
            <wp:effectExtent l="0" t="254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9-26 at 13.48.51.jpe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46" t="46611" r="9085" b="38485"/>
                    <a:stretch/>
                  </pic:blipFill>
                  <pic:spPr bwMode="auto">
                    <a:xfrm rot="16200000">
                      <a:off x="0" y="0"/>
                      <a:ext cx="440690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8F488" wp14:editId="4F888288">
                <wp:simplePos x="0" y="0"/>
                <wp:positionH relativeFrom="column">
                  <wp:posOffset>-73599</wp:posOffset>
                </wp:positionH>
                <wp:positionV relativeFrom="paragraph">
                  <wp:posOffset>84685</wp:posOffset>
                </wp:positionV>
                <wp:extent cx="2071171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171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5739D" w14:textId="22FC0ABC" w:rsidR="00A1207F" w:rsidRDefault="00A1207F" w:rsidP="00A1207F">
                            <w:r>
                              <w:t xml:space="preserve">1. </w:t>
                            </w:r>
                            <w:proofErr w:type="spellStart"/>
                            <w:r w:rsidR="00C47306">
                              <w:t>Cleonart</w:t>
                            </w:r>
                            <w:proofErr w:type="spellEnd"/>
                            <w:r w:rsidR="00C47306">
                              <w:t xml:space="preserve"> </w:t>
                            </w:r>
                            <w:proofErr w:type="spellStart"/>
                            <w:r w:rsidR="00C47306">
                              <w:t>Dotulong</w:t>
                            </w:r>
                            <w:proofErr w:type="spellEnd"/>
                            <w:r>
                              <w:t xml:space="preserve"> (</w:t>
                            </w:r>
                            <w:r w:rsidR="00C47306">
                              <w:t>17013045</w:t>
                            </w:r>
                            <w:r>
                              <w:t>)</w:t>
                            </w:r>
                          </w:p>
                          <w:p w14:paraId="04DECB8E" w14:textId="0E91687E" w:rsidR="00151E34" w:rsidRPr="00151E34" w:rsidRDefault="00151E34" w:rsidP="00A1207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5F413283" w14:textId="5BA72CA7" w:rsidR="00A1207F" w:rsidRDefault="00A1207F" w:rsidP="00A1207F">
                            <w:r>
                              <w:t xml:space="preserve">2. </w:t>
                            </w:r>
                            <w:proofErr w:type="spellStart"/>
                            <w:r w:rsidR="00C47306">
                              <w:t>Micael</w:t>
                            </w:r>
                            <w:proofErr w:type="spellEnd"/>
                            <w:r w:rsidR="00C47306">
                              <w:t xml:space="preserve"> </w:t>
                            </w:r>
                            <w:proofErr w:type="spellStart"/>
                            <w:r w:rsidR="00C47306">
                              <w:t>Liem</w:t>
                            </w:r>
                            <w:proofErr w:type="spellEnd"/>
                            <w:r w:rsidR="00C47306">
                              <w:t xml:space="preserve"> (17013009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8F4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.8pt;margin-top:6.65pt;width:163.1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" filled="f" stroked="f" strokeweight=".5pt">
                <v:textbox>
                  <w:txbxContent>
                    <w:p w14:paraId="6E55739D" w14:textId="22FC0ABC" w:rsidR="00A1207F" w:rsidRDefault="00A1207F" w:rsidP="00A1207F">
                      <w:r>
                        <w:t xml:space="preserve">1. </w:t>
                      </w:r>
                      <w:proofErr w:type="spellStart"/>
                      <w:r w:rsidR="00C47306">
                        <w:t>Cleonart</w:t>
                      </w:r>
                      <w:proofErr w:type="spellEnd"/>
                      <w:r w:rsidR="00C47306">
                        <w:t xml:space="preserve"> </w:t>
                      </w:r>
                      <w:proofErr w:type="spellStart"/>
                      <w:r w:rsidR="00C47306">
                        <w:t>Dotulong</w:t>
                      </w:r>
                      <w:proofErr w:type="spellEnd"/>
                      <w:r>
                        <w:t xml:space="preserve"> (</w:t>
                      </w:r>
                      <w:r w:rsidR="00C47306">
                        <w:t>17013045</w:t>
                      </w:r>
                      <w:r>
                        <w:t>)</w:t>
                      </w:r>
                    </w:p>
                    <w:p w14:paraId="04DECB8E" w14:textId="0E91687E" w:rsidR="00151E34" w:rsidRPr="00151E34" w:rsidRDefault="00151E34" w:rsidP="00A1207F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5F413283" w14:textId="5BA72CA7" w:rsidR="00A1207F" w:rsidRDefault="00A1207F" w:rsidP="00A1207F">
                      <w:r>
                        <w:t xml:space="preserve">2. </w:t>
                      </w:r>
                      <w:proofErr w:type="spellStart"/>
                      <w:r w:rsidR="00C47306">
                        <w:t>Micael</w:t>
                      </w:r>
                      <w:proofErr w:type="spellEnd"/>
                      <w:r w:rsidR="00C47306">
                        <w:t xml:space="preserve"> </w:t>
                      </w:r>
                      <w:proofErr w:type="spellStart"/>
                      <w:r w:rsidR="00C47306">
                        <w:t>Liem</w:t>
                      </w:r>
                      <w:proofErr w:type="spellEnd"/>
                      <w:r w:rsidR="00C47306">
                        <w:t xml:space="preserve"> (17013009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9FBEB9" wp14:editId="155B2273">
                <wp:simplePos x="0" y="0"/>
                <wp:positionH relativeFrom="column">
                  <wp:posOffset>2927357</wp:posOffset>
                </wp:positionH>
                <wp:positionV relativeFrom="paragraph">
                  <wp:posOffset>78105</wp:posOffset>
                </wp:positionV>
                <wp:extent cx="2118360" cy="990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36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C32C" w14:textId="5B70C107" w:rsidR="00A1207F" w:rsidRDefault="00A1207F" w:rsidP="00A1207F">
                            <w:r>
                              <w:t xml:space="preserve">3. </w:t>
                            </w:r>
                            <w:proofErr w:type="spellStart"/>
                            <w:r w:rsidR="00C47306">
                              <w:t>Juandiksa</w:t>
                            </w:r>
                            <w:proofErr w:type="spellEnd"/>
                            <w:r w:rsidR="00C47306">
                              <w:t xml:space="preserve"> </w:t>
                            </w:r>
                            <w:proofErr w:type="spellStart"/>
                            <w:r w:rsidR="00C47306">
                              <w:t>Kembau</w:t>
                            </w:r>
                            <w:proofErr w:type="spellEnd"/>
                            <w:r w:rsidR="00C47306">
                              <w:t xml:space="preserve"> (17013018</w:t>
                            </w:r>
                            <w:r>
                              <w:t>)</w:t>
                            </w:r>
                          </w:p>
                          <w:p w14:paraId="45E30492" w14:textId="77777777" w:rsidR="00151E34" w:rsidRPr="00151E34" w:rsidRDefault="00151E34" w:rsidP="00A1207F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0F905377" w14:textId="1109F09F" w:rsidR="00A1207F" w:rsidRDefault="00A1207F" w:rsidP="00A1207F">
                            <w:r>
                              <w:t xml:space="preserve">4. </w:t>
                            </w:r>
                            <w:proofErr w:type="spellStart"/>
                            <w:r w:rsidR="00C47306">
                              <w:t>Artquito</w:t>
                            </w:r>
                            <w:proofErr w:type="spellEnd"/>
                            <w:r w:rsidR="00C47306">
                              <w:t xml:space="preserve"> </w:t>
                            </w:r>
                            <w:proofErr w:type="spellStart"/>
                            <w:r w:rsidR="00C47306">
                              <w:t>Lahama</w:t>
                            </w:r>
                            <w:proofErr w:type="spellEnd"/>
                            <w:r w:rsidR="00C47306">
                              <w:t xml:space="preserve"> (17013077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BEB9" id="Text Box 3" o:spid="_x0000_s1027" type="#_x0000_t202" style="position:absolute;margin-left:230.5pt;margin-top:6.15pt;width:166.8pt;height:7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" filled="f" stroked="f" strokeweight=".5pt">
                <v:textbox>
                  <w:txbxContent>
                    <w:p w14:paraId="3814C32C" w14:textId="5B70C107" w:rsidR="00A1207F" w:rsidRDefault="00A1207F" w:rsidP="00A1207F">
                      <w:r>
                        <w:t xml:space="preserve">3. </w:t>
                      </w:r>
                      <w:proofErr w:type="spellStart"/>
                      <w:r w:rsidR="00C47306">
                        <w:t>Juandiksa</w:t>
                      </w:r>
                      <w:proofErr w:type="spellEnd"/>
                      <w:r w:rsidR="00C47306">
                        <w:t xml:space="preserve"> </w:t>
                      </w:r>
                      <w:proofErr w:type="spellStart"/>
                      <w:r w:rsidR="00C47306">
                        <w:t>Kembau</w:t>
                      </w:r>
                      <w:proofErr w:type="spellEnd"/>
                      <w:r w:rsidR="00C47306">
                        <w:t xml:space="preserve"> (17013018</w:t>
                      </w:r>
                      <w:r>
                        <w:t>)</w:t>
                      </w:r>
                    </w:p>
                    <w:p w14:paraId="45E30492" w14:textId="77777777" w:rsidR="00151E34" w:rsidRPr="00151E34" w:rsidRDefault="00151E34" w:rsidP="00A1207F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0F905377" w14:textId="1109F09F" w:rsidR="00A1207F" w:rsidRDefault="00A1207F" w:rsidP="00A1207F">
                      <w:r>
                        <w:t xml:space="preserve">4. </w:t>
                      </w:r>
                      <w:proofErr w:type="spellStart"/>
                      <w:r w:rsidR="00C47306">
                        <w:t>Artquito</w:t>
                      </w:r>
                      <w:proofErr w:type="spellEnd"/>
                      <w:r w:rsidR="00C47306">
                        <w:t xml:space="preserve"> </w:t>
                      </w:r>
                      <w:proofErr w:type="spellStart"/>
                      <w:r w:rsidR="00C47306">
                        <w:t>Lahama</w:t>
                      </w:r>
                      <w:proofErr w:type="spellEnd"/>
                      <w:r w:rsidR="00C47306">
                        <w:t xml:space="preserve"> (17013077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28C6879" w14:textId="65AA94F4" w:rsidR="0013251A" w:rsidRDefault="0013251A" w:rsidP="0013251A">
      <w:pPr>
        <w:spacing w:line="360" w:lineRule="auto"/>
        <w:jc w:val="center"/>
        <w:rPr>
          <w:ins w:id="12" w:author="Liza Wikarsa" w:date="2019-11-18T13:27:00Z"/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ins w:id="13" w:author="Liza Wikarsa" w:date="2019-11-18T13:27:00Z"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lastRenderedPageBreak/>
          <w:t>Analisis</w:t>
        </w:r>
        <w:proofErr w:type="spellEnd"/>
      </w:ins>
    </w:p>
    <w:p w14:paraId="33DFE864" w14:textId="1E22A7CF" w:rsidR="001C0DD7" w:rsidRDefault="001C0DD7" w:rsidP="001C0DD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 xml:space="preserve">1.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  <w:lang w:val="en-ID"/>
        </w:rPr>
        <w:t>Pendahuluan</w:t>
      </w:r>
      <w:proofErr w:type="spellEnd"/>
    </w:p>
    <w:p w14:paraId="457EB46F" w14:textId="78EBFDE9" w:rsidR="00574F29" w:rsidRDefault="001C0DD7" w:rsidP="00574F29">
      <w:pPr>
        <w:spacing w:line="360" w:lineRule="auto"/>
        <w:ind w:left="720" w:firstLine="720"/>
        <w:jc w:val="both"/>
        <w:rPr>
          <w:ins w:id="14" w:author="Liza Wikarsa" w:date="2019-11-18T13:28:00Z"/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i</w:t>
      </w:r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ni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angkutan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umum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k</w:t>
      </w:r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ota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Manado,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Mikro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Adapun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terdapat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perhitungan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pengembalian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memakan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akan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tetapi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seiring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F0791">
        <w:rPr>
          <w:rFonts w:ascii="Times New Roman" w:eastAsia="Times New Roman" w:hAnsi="Times New Roman" w:cs="Times New Roman"/>
          <w:sz w:val="24"/>
          <w:szCs w:val="24"/>
          <w:lang w:val="en-ID"/>
        </w:rPr>
        <w:t>teknologi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kurang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contoh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sederhana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ketika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penumpang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pembayaran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uang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nominal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hal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kurangnya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efisiensi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berdampak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penumpukan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kendaraan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tentunya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mengakibatkan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kemacetan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, dan juga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segi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penumpang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itu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tingkah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laku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pengendara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Mikro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  <w:lang w:val="en-ID"/>
        </w:rPr>
        <w:t>sering</w:t>
      </w:r>
      <w:proofErr w:type="spellEnd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>menghitung</w:t>
      </w:r>
      <w:proofErr w:type="spellEnd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>uang</w:t>
      </w:r>
      <w:proofErr w:type="spellEnd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>saat</w:t>
      </w:r>
      <w:proofErr w:type="spellEnd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>mengemudi</w:t>
      </w:r>
      <w:proofErr w:type="spellEnd"/>
      <w:r w:rsidR="00AA2E19">
        <w:rPr>
          <w:rFonts w:ascii="Times New Roman" w:eastAsia="Times New Roman" w:hAnsi="Times New Roman" w:cs="Times New Roman"/>
          <w:sz w:val="24"/>
          <w:szCs w:val="24"/>
          <w:lang w:val="en-ID"/>
        </w:rPr>
        <w:t>.</w:t>
      </w:r>
    </w:p>
    <w:p w14:paraId="0495327B" w14:textId="41A7273B" w:rsidR="0013251A" w:rsidRPr="0013251A" w:rsidRDefault="0013251A" w:rsidP="0013251A">
      <w:pPr>
        <w:spacing w:line="360" w:lineRule="auto"/>
        <w:jc w:val="both"/>
        <w:rPr>
          <w:ins w:id="15" w:author="Liza Wikarsa" w:date="2019-11-18T13:28:00Z"/>
          <w:rFonts w:ascii="Times New Roman" w:eastAsia="Times New Roman" w:hAnsi="Times New Roman" w:cs="Times New Roman"/>
          <w:sz w:val="24"/>
          <w:szCs w:val="24"/>
        </w:rPr>
      </w:pPr>
      <w:ins w:id="16" w:author="Liza Wikarsa" w:date="2019-11-18T13:28:00Z"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b/>
        </w:r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ab/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Analisis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dilakukan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mengikuti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langkah-langkah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metodologi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…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terdiri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dari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…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fase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yaitu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>….</w:t>
        </w:r>
      </w:ins>
    </w:p>
    <w:p w14:paraId="1078C7C9" w14:textId="796A65C6" w:rsidR="0013251A" w:rsidDel="00BE6668" w:rsidRDefault="0013251A" w:rsidP="00574F29">
      <w:pPr>
        <w:spacing w:line="360" w:lineRule="auto"/>
        <w:ind w:left="720" w:firstLine="720"/>
        <w:jc w:val="both"/>
        <w:rPr>
          <w:del w:id="17" w:author="Liza Wikarsa" w:date="2019-11-18T13:30:00Z"/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3F39BE48" w14:textId="01CF4CCD" w:rsidR="00574F29" w:rsidRPr="00574F29" w:rsidDel="00BE6668" w:rsidRDefault="00574F29" w:rsidP="00574F29">
      <w:pPr>
        <w:spacing w:line="360" w:lineRule="auto"/>
        <w:ind w:left="720" w:firstLine="720"/>
        <w:jc w:val="both"/>
        <w:rPr>
          <w:del w:id="18" w:author="Liza Wikarsa" w:date="2019-11-18T13:30:00Z"/>
          <w:rFonts w:ascii="Times New Roman" w:eastAsia="Times New Roman" w:hAnsi="Times New Roman" w:cs="Times New Roman"/>
          <w:sz w:val="10"/>
          <w:szCs w:val="10"/>
          <w:lang w:val="en-ID"/>
        </w:rPr>
      </w:pPr>
    </w:p>
    <w:p w14:paraId="561AD1C2" w14:textId="77777777" w:rsidR="001C0DD7" w:rsidRDefault="001C0DD7" w:rsidP="001C0DD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 dan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5DEDDF15" w14:textId="77777777" w:rsidR="001C0DD7" w:rsidRDefault="001C0DD7" w:rsidP="001C0DD7">
      <w:pPr>
        <w:spacing w:line="360" w:lineRule="auto"/>
        <w:ind w:firstLine="720"/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 Proses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data</w:t>
      </w:r>
    </w:p>
    <w:p w14:paraId="09942025" w14:textId="0AD87ECF" w:rsidR="001C0DD7" w:rsidRDefault="001C0DD7" w:rsidP="001C0DD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D25881">
        <w:rPr>
          <w:rFonts w:ascii="Times New Roman" w:eastAsia="Times New Roman" w:hAnsi="Times New Roman" w:cs="Times New Roman"/>
        </w:rPr>
        <w:t>Dalam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D25881">
        <w:rPr>
          <w:rFonts w:ascii="Times New Roman" w:eastAsia="Times New Roman" w:hAnsi="Times New Roman" w:cs="Times New Roman"/>
        </w:rPr>
        <w:t>pengumpulan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data, </w:t>
      </w:r>
      <w:proofErr w:type="spellStart"/>
      <w:r w:rsidRPr="00D25881">
        <w:rPr>
          <w:rFonts w:ascii="Times New Roman" w:eastAsia="Times New Roman" w:hAnsi="Times New Roman" w:cs="Times New Roman"/>
        </w:rPr>
        <w:t>wawancara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pihak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dinas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perhubungan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. </w:t>
      </w:r>
      <w:proofErr w:type="spellStart"/>
      <w:r w:rsidRPr="00D25881">
        <w:rPr>
          <w:rFonts w:ascii="Times New Roman" w:eastAsia="Times New Roman" w:hAnsi="Times New Roman" w:cs="Times New Roman"/>
        </w:rPr>
        <w:t>dilakukan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juga </w:t>
      </w:r>
      <w:proofErr w:type="spellStart"/>
      <w:r w:rsidRPr="00D25881">
        <w:rPr>
          <w:rFonts w:ascii="Times New Roman" w:eastAsia="Times New Roman" w:hAnsi="Times New Roman" w:cs="Times New Roman"/>
        </w:rPr>
        <w:t>pengamatan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25881">
        <w:rPr>
          <w:rFonts w:ascii="Times New Roman" w:eastAsia="Times New Roman" w:hAnsi="Times New Roman" w:cs="Times New Roman"/>
        </w:rPr>
        <w:t>wawancara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terhadap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commentRangeStart w:id="19"/>
      <w:proofErr w:type="spellStart"/>
      <w:r w:rsidRPr="00D25881">
        <w:rPr>
          <w:rFonts w:ascii="Times New Roman" w:eastAsia="Times New Roman" w:hAnsi="Times New Roman" w:cs="Times New Roman"/>
        </w:rPr>
        <w:t>masyarakat</w:t>
      </w:r>
      <w:proofErr w:type="spellEnd"/>
      <w:ins w:id="20" w:author="Liza Wikarsa" w:date="2019-11-18T13:30:00Z">
        <w:r w:rsidR="003767E9">
          <w:rPr>
            <w:rFonts w:ascii="Times New Roman" w:eastAsia="Times New Roman" w:hAnsi="Times New Roman" w:cs="Times New Roman"/>
          </w:rPr>
          <w:t xml:space="preserve"> </w:t>
        </w:r>
      </w:ins>
      <w:proofErr w:type="spellStart"/>
      <w:r w:rsidRPr="00D25881">
        <w:rPr>
          <w:rFonts w:ascii="Times New Roman" w:eastAsia="Times New Roman" w:hAnsi="Times New Roman" w:cs="Times New Roman"/>
        </w:rPr>
        <w:t>sebagai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penumpang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dan </w:t>
      </w:r>
      <w:proofErr w:type="spellStart"/>
      <w:r w:rsidRPr="00D25881">
        <w:rPr>
          <w:rFonts w:ascii="Times New Roman" w:eastAsia="Times New Roman" w:hAnsi="Times New Roman" w:cs="Times New Roman"/>
        </w:rPr>
        <w:t>pengemudi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angkutan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umum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kota</w:t>
      </w:r>
      <w:proofErr w:type="spellEnd"/>
      <w:r w:rsidRPr="00D25881">
        <w:rPr>
          <w:rFonts w:ascii="Times New Roman" w:eastAsia="Times New Roman" w:hAnsi="Times New Roman" w:cs="Times New Roman"/>
        </w:rPr>
        <w:t>.</w:t>
      </w:r>
      <w:commentRangeEnd w:id="19"/>
      <w:r w:rsidR="003767E9">
        <w:rPr>
          <w:rStyle w:val="CommentReference"/>
        </w:rPr>
        <w:commentReference w:id="19"/>
      </w:r>
    </w:p>
    <w:p w14:paraId="74F33976" w14:textId="77777777" w:rsidR="009A7FC5" w:rsidRPr="009A7FC5" w:rsidRDefault="009A7FC5" w:rsidP="001C0DD7">
      <w:pPr>
        <w:spacing w:line="360" w:lineRule="auto"/>
        <w:ind w:left="720" w:firstLine="720"/>
        <w:jc w:val="both"/>
        <w:rPr>
          <w:sz w:val="10"/>
          <w:szCs w:val="10"/>
        </w:rPr>
      </w:pPr>
    </w:p>
    <w:p w14:paraId="12A1D40E" w14:textId="77777777" w:rsidR="001C0DD7" w:rsidRDefault="001C0DD7" w:rsidP="001C0D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Observasi</w:t>
      </w:r>
      <w:proofErr w:type="spellEnd"/>
    </w:p>
    <w:p w14:paraId="6550E1CB" w14:textId="07B2359D" w:rsidR="001C0DD7" w:rsidRDefault="001C0DD7" w:rsidP="001C0DD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 w:rsidRPr="00D25881">
        <w:rPr>
          <w:rFonts w:ascii="Times New Roman" w:eastAsia="Times New Roman" w:hAnsi="Times New Roman" w:cs="Times New Roman"/>
        </w:rPr>
        <w:t>Observasi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dilakukan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D25881">
        <w:rPr>
          <w:rFonts w:ascii="Times New Roman" w:eastAsia="Times New Roman" w:hAnsi="Times New Roman" w:cs="Times New Roman"/>
        </w:rPr>
        <w:t>Dinas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Perhubungan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Kota Manado, dan </w:t>
      </w:r>
      <w:proofErr w:type="spellStart"/>
      <w:r w:rsidRPr="00D25881">
        <w:rPr>
          <w:rFonts w:ascii="Times New Roman" w:eastAsia="Times New Roman" w:hAnsi="Times New Roman" w:cs="Times New Roman"/>
        </w:rPr>
        <w:t>dalam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transportasi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angkutan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kota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D25881">
        <w:rPr>
          <w:rFonts w:ascii="Times New Roman" w:eastAsia="Times New Roman" w:hAnsi="Times New Roman" w:cs="Times New Roman"/>
        </w:rPr>
        <w:t>manado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Berdasarkan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observasi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ditemukan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fakta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bahwa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D25881">
        <w:rPr>
          <w:rFonts w:ascii="Times New Roman" w:eastAsia="Times New Roman" w:hAnsi="Times New Roman" w:cs="Times New Roman"/>
        </w:rPr>
        <w:t>pembayaran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del w:id="21" w:author="Liza Wikarsa" w:date="2019-11-18T13:30:00Z">
        <w:r w:rsidRPr="00D25881" w:rsidDel="00322132">
          <w:rPr>
            <w:rFonts w:ascii="Times New Roman" w:eastAsia="Times New Roman" w:hAnsi="Times New Roman" w:cs="Times New Roman"/>
          </w:rPr>
          <w:delText xml:space="preserve">dan transaksi </w:delText>
        </w:r>
      </w:del>
      <w:r w:rsidRPr="00D25881">
        <w:rPr>
          <w:rFonts w:ascii="Times New Roman" w:eastAsia="Times New Roman" w:hAnsi="Times New Roman" w:cs="Times New Roman"/>
        </w:rPr>
        <w:t>di an</w:t>
      </w:r>
      <w:proofErr w:type="spellStart"/>
      <w:r w:rsidRPr="00D25881">
        <w:rPr>
          <w:rFonts w:ascii="Times New Roman" w:eastAsia="Times New Roman" w:hAnsi="Times New Roman" w:cs="Times New Roman"/>
        </w:rPr>
        <w:t>gkutan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umum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kota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D25881">
        <w:rPr>
          <w:rFonts w:ascii="Times New Roman" w:eastAsia="Times New Roman" w:hAnsi="Times New Roman" w:cs="Times New Roman"/>
        </w:rPr>
        <w:t>angkot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D25881">
        <w:rPr>
          <w:rFonts w:ascii="Times New Roman" w:eastAsia="Times New Roman" w:hAnsi="Times New Roman" w:cs="Times New Roman"/>
        </w:rPr>
        <w:t>masih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menggunakan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del w:id="22" w:author="Liza Wikarsa" w:date="2019-11-18T13:31:00Z">
        <w:r w:rsidRPr="00D25881" w:rsidDel="00322132">
          <w:rPr>
            <w:rFonts w:ascii="Times New Roman" w:eastAsia="Times New Roman" w:hAnsi="Times New Roman" w:cs="Times New Roman"/>
          </w:rPr>
          <w:delText xml:space="preserve">sistem manual (pembayaran dengan </w:delText>
        </w:r>
      </w:del>
      <w:proofErr w:type="spellStart"/>
      <w:r w:rsidRPr="00D25881">
        <w:rPr>
          <w:rFonts w:ascii="Times New Roman" w:eastAsia="Times New Roman" w:hAnsi="Times New Roman" w:cs="Times New Roman"/>
        </w:rPr>
        <w:t>uang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tunai</w:t>
      </w:r>
      <w:proofErr w:type="spellEnd"/>
      <w:del w:id="23" w:author="Liza Wikarsa" w:date="2019-11-18T13:31:00Z">
        <w:r w:rsidRPr="00D25881" w:rsidDel="001B441F">
          <w:rPr>
            <w:rFonts w:ascii="Times New Roman" w:eastAsia="Times New Roman" w:hAnsi="Times New Roman" w:cs="Times New Roman"/>
          </w:rPr>
          <w:delText>)</w:delText>
        </w:r>
      </w:del>
      <w:r w:rsidRPr="00D25881">
        <w:rPr>
          <w:rFonts w:ascii="Times New Roman" w:eastAsia="Times New Roman" w:hAnsi="Times New Roman" w:cs="Times New Roman"/>
        </w:rPr>
        <w:t xml:space="preserve"> yang </w:t>
      </w:r>
      <w:proofErr w:type="spellStart"/>
      <w:ins w:id="24" w:author="Liza Wikarsa" w:date="2019-11-18T13:31:00Z">
        <w:r w:rsidR="001B441F">
          <w:rPr>
            <w:rFonts w:ascii="Times New Roman" w:eastAsia="Times New Roman" w:hAnsi="Times New Roman" w:cs="Times New Roman"/>
          </w:rPr>
          <w:t>dirasakan</w:t>
        </w:r>
        <w:proofErr w:type="spellEnd"/>
        <w:r w:rsidR="001B441F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1B441F">
          <w:rPr>
            <w:rFonts w:ascii="Times New Roman" w:eastAsia="Times New Roman" w:hAnsi="Times New Roman" w:cs="Times New Roman"/>
          </w:rPr>
          <w:t>belum</w:t>
        </w:r>
        <w:proofErr w:type="spellEnd"/>
        <w:r w:rsidR="001B441F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1B441F">
          <w:rPr>
            <w:rFonts w:ascii="Times New Roman" w:eastAsia="Times New Roman" w:hAnsi="Times New Roman" w:cs="Times New Roman"/>
          </w:rPr>
          <w:t>cukup</w:t>
        </w:r>
        <w:proofErr w:type="spellEnd"/>
        <w:r w:rsidR="001B441F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1B441F">
          <w:rPr>
            <w:rFonts w:ascii="Times New Roman" w:eastAsia="Times New Roman" w:hAnsi="Times New Roman" w:cs="Times New Roman"/>
          </w:rPr>
          <w:t>efektif</w:t>
        </w:r>
        <w:proofErr w:type="spellEnd"/>
        <w:r w:rsidR="001B441F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1B441F">
          <w:rPr>
            <w:rFonts w:ascii="Times New Roman" w:eastAsia="Times New Roman" w:hAnsi="Times New Roman" w:cs="Times New Roman"/>
          </w:rPr>
          <w:t>karena</w:t>
        </w:r>
        <w:proofErr w:type="spellEnd"/>
        <w:r w:rsidR="001B441F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1B441F">
          <w:rPr>
            <w:rFonts w:ascii="Times New Roman" w:eastAsia="Times New Roman" w:hAnsi="Times New Roman" w:cs="Times New Roman"/>
          </w:rPr>
          <w:t>beberapa</w:t>
        </w:r>
        <w:proofErr w:type="spellEnd"/>
        <w:r w:rsidR="001B441F">
          <w:rPr>
            <w:rFonts w:ascii="Times New Roman" w:eastAsia="Times New Roman" w:hAnsi="Times New Roman" w:cs="Times New Roman"/>
          </w:rPr>
          <w:t xml:space="preserve"> </w:t>
        </w:r>
        <w:proofErr w:type="spellStart"/>
        <w:r w:rsidR="001B441F">
          <w:rPr>
            <w:rFonts w:ascii="Times New Roman" w:eastAsia="Times New Roman" w:hAnsi="Times New Roman" w:cs="Times New Roman"/>
          </w:rPr>
          <w:t>hal</w:t>
        </w:r>
        <w:proofErr w:type="spellEnd"/>
        <w:r w:rsidR="001B441F">
          <w:rPr>
            <w:rFonts w:ascii="Times New Roman" w:eastAsia="Times New Roman" w:hAnsi="Times New Roman" w:cs="Times New Roman"/>
          </w:rPr>
          <w:t xml:space="preserve">. </w:t>
        </w:r>
      </w:ins>
      <w:commentRangeStart w:id="25"/>
      <w:proofErr w:type="spellStart"/>
      <w:r w:rsidRPr="00D25881">
        <w:rPr>
          <w:rFonts w:ascii="Times New Roman" w:eastAsia="Times New Roman" w:hAnsi="Times New Roman" w:cs="Times New Roman"/>
        </w:rPr>
        <w:t>memiliki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kinerja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</w:rPr>
        <w:t>relatif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lambat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dalam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melayani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transaksi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penumpang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</w:rPr>
        <w:t>contohnya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adalah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proses </w:t>
      </w:r>
      <w:proofErr w:type="spellStart"/>
      <w:r w:rsidRPr="00D25881">
        <w:rPr>
          <w:rFonts w:ascii="Times New Roman" w:eastAsia="Times New Roman" w:hAnsi="Times New Roman" w:cs="Times New Roman"/>
        </w:rPr>
        <w:t>memberikan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kembalian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ke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penumpang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ketika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penumpang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membayar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nominal </w:t>
      </w:r>
      <w:proofErr w:type="spellStart"/>
      <w:r w:rsidRPr="00D25881">
        <w:rPr>
          <w:rFonts w:ascii="Times New Roman" w:eastAsia="Times New Roman" w:hAnsi="Times New Roman" w:cs="Times New Roman"/>
        </w:rPr>
        <w:t>uang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</w:rPr>
        <w:t>besar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atau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</w:rPr>
        <w:t>banyak</w:t>
      </w:r>
      <w:proofErr w:type="spellEnd"/>
      <w:r w:rsidRPr="00D25881">
        <w:rPr>
          <w:rFonts w:ascii="Times New Roman" w:eastAsia="Times New Roman" w:hAnsi="Times New Roman" w:cs="Times New Roman"/>
        </w:rPr>
        <w:t xml:space="preserve">. </w:t>
      </w:r>
      <w:commentRangeEnd w:id="25"/>
      <w:r w:rsidR="001B441F">
        <w:rPr>
          <w:rStyle w:val="CommentReference"/>
        </w:rPr>
        <w:commentReference w:id="25"/>
      </w:r>
    </w:p>
    <w:p w14:paraId="254597F1" w14:textId="77777777" w:rsidR="00574F29" w:rsidRPr="00574F29" w:rsidRDefault="00574F29" w:rsidP="001C0DD7">
      <w:pPr>
        <w:spacing w:line="360" w:lineRule="auto"/>
        <w:ind w:left="720" w:firstLine="720"/>
        <w:jc w:val="both"/>
        <w:rPr>
          <w:sz w:val="10"/>
          <w:szCs w:val="10"/>
        </w:rPr>
      </w:pPr>
    </w:p>
    <w:p w14:paraId="6AF3183D" w14:textId="77777777" w:rsidR="001C0DD7" w:rsidRDefault="001C0DD7" w:rsidP="001C0D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2.3.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0AF5C0CB" w14:textId="4402E269" w:rsidR="001C0DD7" w:rsidRDefault="001C0DD7" w:rsidP="001C0DD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6"/>
      <w:r w:rsidR="000C3F8E">
        <w:rPr>
          <w:rStyle w:val="CommentReference"/>
        </w:rPr>
        <w:commentReference w:id="26"/>
      </w: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diajukan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5881">
        <w:rPr>
          <w:rFonts w:ascii="Times New Roman" w:eastAsia="Times New Roman" w:hAnsi="Times New Roman" w:cs="Times New Roman"/>
          <w:sz w:val="24"/>
          <w:szCs w:val="24"/>
        </w:rPr>
        <w:t>lain :</w:t>
      </w:r>
      <w:proofErr w:type="gram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F1DD21" w14:textId="4093BFF3" w:rsidR="001C0DD7" w:rsidRDefault="001C0DD7" w:rsidP="001C0DD7">
      <w:pPr>
        <w:pStyle w:val="ListParagraph"/>
        <w:numPr>
          <w:ilvl w:val="1"/>
          <w:numId w:val="45"/>
        </w:numPr>
        <w:spacing w:line="360" w:lineRule="auto"/>
        <w:jc w:val="both"/>
        <w:rPr>
          <w:sz w:val="24"/>
          <w:szCs w:val="24"/>
        </w:rPr>
      </w:pPr>
      <w:commentRangeStart w:id="27"/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5CB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115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15CB5"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 w:rsidR="00115C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5881">
        <w:rPr>
          <w:rFonts w:ascii="Times New Roman" w:eastAsia="Times New Roman" w:hAnsi="Times New Roman" w:cs="Times New Roman"/>
          <w:sz w:val="24"/>
          <w:szCs w:val="24"/>
        </w:rPr>
        <w:t>alurnya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>?.</w:t>
      </w:r>
      <w:commentRangeEnd w:id="27"/>
      <w:proofErr w:type="gramEnd"/>
      <w:r w:rsidR="00D46C8F">
        <w:rPr>
          <w:rStyle w:val="CommentReference"/>
        </w:rPr>
        <w:commentReference w:id="27"/>
      </w:r>
    </w:p>
    <w:p w14:paraId="3FC2E289" w14:textId="77777777" w:rsidR="008B6A23" w:rsidRPr="008B6A23" w:rsidRDefault="008B6A23" w:rsidP="008B6A23">
      <w:pPr>
        <w:pStyle w:val="ListParagraph"/>
        <w:numPr>
          <w:ilvl w:val="1"/>
          <w:numId w:val="4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Menurut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angkot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6A23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B6A23"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  <w:r w:rsidRPr="008B6A23">
        <w:rPr>
          <w:rFonts w:ascii="Times New Roman" w:eastAsia="Times New Roman" w:hAnsi="Times New Roman" w:cs="Times New Roman"/>
          <w:sz w:val="24"/>
          <w:szCs w:val="24"/>
        </w:rPr>
        <w:t>?.</w:t>
      </w:r>
      <w:proofErr w:type="gramEnd"/>
    </w:p>
    <w:p w14:paraId="79E2AC79" w14:textId="77777777" w:rsidR="00574F29" w:rsidRPr="00574F29" w:rsidRDefault="00574F29" w:rsidP="00574F29">
      <w:pPr>
        <w:pStyle w:val="ListParagraph"/>
        <w:spacing w:line="360" w:lineRule="auto"/>
        <w:ind w:left="1440"/>
        <w:jc w:val="both"/>
        <w:rPr>
          <w:sz w:val="10"/>
          <w:szCs w:val="10"/>
        </w:rPr>
      </w:pPr>
    </w:p>
    <w:p w14:paraId="4E5D50B0" w14:textId="77777777" w:rsidR="001C0DD7" w:rsidRDefault="001C0DD7" w:rsidP="001C0DD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2.4. Hasil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4E5AA510" w14:textId="406306F2" w:rsidR="008B6A23" w:rsidRDefault="001C0DD7" w:rsidP="001C0DD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Dari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6A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B6A23">
        <w:rPr>
          <w:rFonts w:ascii="Times New Roman" w:eastAsia="Times New Roman" w:hAnsi="Times New Roman" w:cs="Times New Roman"/>
          <w:sz w:val="24"/>
          <w:szCs w:val="24"/>
        </w:rPr>
        <w:t>poin-poin</w:t>
      </w:r>
      <w:proofErr w:type="spellEnd"/>
      <w:r w:rsid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6A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8B6A2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6CED5A09" w14:textId="3B3EC7FD" w:rsidR="001C0DD7" w:rsidRDefault="008B6A23" w:rsidP="008B6A2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28"/>
      <w:r w:rsidRPr="008B6A23">
        <w:rPr>
          <w:rFonts w:ascii="Times New Roman" w:eastAsia="Times New Roman" w:hAnsi="Times New Roman" w:cs="Times New Roman"/>
          <w:b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trayek</w:t>
      </w:r>
      <w:proofErr w:type="spellEnd"/>
      <w:r w:rsidR="001C0DD7" w:rsidRPr="008B6A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E17782" w14:textId="00D0ECF4" w:rsidR="008B6A23" w:rsidRDefault="008B6A23" w:rsidP="008B6A2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A23">
        <w:rPr>
          <w:rFonts w:ascii="Times New Roman" w:eastAsia="Times New Roman" w:hAnsi="Times New Roman" w:cs="Times New Roman"/>
          <w:b/>
          <w:sz w:val="24"/>
          <w:szCs w:val="24"/>
        </w:rPr>
        <w:t>2.4.2.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</w:p>
    <w:p w14:paraId="18B0B3E7" w14:textId="66190225" w:rsidR="008B6A23" w:rsidRDefault="008B6A23" w:rsidP="008B6A2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A23">
        <w:rPr>
          <w:rFonts w:ascii="Times New Roman" w:eastAsia="Times New Roman" w:hAnsi="Times New Roman" w:cs="Times New Roman"/>
          <w:b/>
          <w:sz w:val="24"/>
          <w:szCs w:val="24"/>
        </w:rPr>
        <w:t>2.4.3.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lintas</w:t>
      </w:r>
      <w:proofErr w:type="spellEnd"/>
    </w:p>
    <w:p w14:paraId="3E453A0D" w14:textId="68BF4552" w:rsidR="008B6A23" w:rsidRDefault="008B6A23" w:rsidP="008B6A2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A23">
        <w:rPr>
          <w:rFonts w:ascii="Times New Roman" w:eastAsia="Times New Roman" w:hAnsi="Times New Roman" w:cs="Times New Roman"/>
          <w:b/>
          <w:sz w:val="24"/>
          <w:szCs w:val="24"/>
        </w:rPr>
        <w:t xml:space="preserve">2.4.3.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Pengemudi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terampil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</w:p>
    <w:p w14:paraId="320E46CF" w14:textId="080A92DC" w:rsidR="008B6A23" w:rsidRPr="008B6A23" w:rsidRDefault="008B6A23" w:rsidP="008B6A23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6A23">
        <w:rPr>
          <w:rFonts w:ascii="Times New Roman" w:eastAsia="Times New Roman" w:hAnsi="Times New Roman" w:cs="Times New Roman"/>
          <w:b/>
          <w:sz w:val="24"/>
          <w:szCs w:val="24"/>
        </w:rPr>
        <w:t>2.4.4.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angkot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</w:t>
      </w:r>
      <w:commentRangeEnd w:id="28"/>
      <w:proofErr w:type="spellEnd"/>
      <w:r w:rsidR="00E748CD">
        <w:rPr>
          <w:rStyle w:val="CommentReference"/>
        </w:rPr>
        <w:commentReference w:id="28"/>
      </w:r>
    </w:p>
    <w:p w14:paraId="68A3ECE6" w14:textId="77777777" w:rsidR="001C0DD7" w:rsidRPr="00574F29" w:rsidRDefault="001C0DD7" w:rsidP="001C0DD7">
      <w:pPr>
        <w:spacing w:line="360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73C42777" w14:textId="5FADFE07" w:rsidR="001C0DD7" w:rsidRPr="00355586" w:rsidRDefault="001C0DD7" w:rsidP="001C0DD7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5586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proofErr w:type="spellStart"/>
      <w:r w:rsidRPr="00355586">
        <w:rPr>
          <w:rFonts w:ascii="Times New Roman" w:eastAsia="Times New Roman" w:hAnsi="Times New Roman" w:cs="Times New Roman"/>
          <w:b/>
          <w:bCs/>
          <w:sz w:val="24"/>
          <w:szCs w:val="24"/>
        </w:rPr>
        <w:t>Pemodelan</w:t>
      </w:r>
      <w:proofErr w:type="spellEnd"/>
      <w:r w:rsidRPr="00355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del w:id="29" w:author="Liza Wikarsa" w:date="2019-11-18T13:39:00Z">
        <w:r w:rsidRPr="00355586" w:rsidDel="00E748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Data</w:delText>
        </w:r>
      </w:del>
      <w:proofErr w:type="spellStart"/>
      <w:ins w:id="30" w:author="Liza Wikarsa" w:date="2019-11-18T13:39:00Z">
        <w:r w:rsidR="00E748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Sistem</w:t>
        </w:r>
        <w:proofErr w:type="spellEnd"/>
        <w:r w:rsidR="00E748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E748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Sedang</w:t>
        </w:r>
        <w:proofErr w:type="spellEnd"/>
        <w:r w:rsidR="00E748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E748C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Berjalan</w:t>
        </w:r>
      </w:ins>
      <w:proofErr w:type="spellEnd"/>
    </w:p>
    <w:p w14:paraId="472B005C" w14:textId="4AEA835C" w:rsidR="00E748CD" w:rsidRDefault="001C0DD7" w:rsidP="001C0DD7">
      <w:pPr>
        <w:pStyle w:val="ListParagraph"/>
        <w:spacing w:line="360" w:lineRule="auto"/>
        <w:jc w:val="both"/>
        <w:rPr>
          <w:ins w:id="31" w:author="Liza Wikarsa" w:date="2019-11-18T13:40:00Z"/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wawancara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dimodelkan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del w:id="32" w:author="Liza Wikarsa" w:date="2019-11-18T13:39:00Z">
        <w:r w:rsidDel="00E748CD">
          <w:rPr>
            <w:rFonts w:ascii="Times New Roman" w:eastAsia="Times New Roman" w:hAnsi="Times New Roman" w:cs="Times New Roman"/>
            <w:bCs/>
            <w:sz w:val="24"/>
            <w:szCs w:val="24"/>
          </w:rPr>
          <w:delText>bentuk diagram yang terdiri dari 4</w:delText>
        </w:r>
      </w:del>
      <w:proofErr w:type="spellStart"/>
      <w:ins w:id="33" w:author="Liza Wikarsa" w:date="2019-11-18T13:39:00Z">
        <w:r w:rsidR="00E748CD">
          <w:rPr>
            <w:rFonts w:ascii="Times New Roman" w:eastAsia="Times New Roman" w:hAnsi="Times New Roman" w:cs="Times New Roman"/>
            <w:bCs/>
            <w:sz w:val="24"/>
            <w:szCs w:val="24"/>
          </w:rPr>
          <w:t>menggunakan</w:t>
        </w:r>
      </w:ins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diagram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ins w:id="34" w:author="Liza Wikarsa" w:date="2019-11-18T13:39:00Z">
        <w:r w:rsidR="00E748CD" w:rsidRPr="00E748CD">
          <w:rPr>
            <w:rFonts w:ascii="Times New Roman" w:eastAsia="Times New Roman" w:hAnsi="Times New Roman" w:cs="Times New Roman"/>
            <w:bCs/>
            <w:i/>
            <w:iCs/>
            <w:sz w:val="24"/>
            <w:szCs w:val="24"/>
            <w:rPrChange w:id="35" w:author="Liza Wikarsa" w:date="2019-11-18T13:39:00Z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rPrChange>
          </w:rPr>
          <w:t>use case diagram</w:t>
        </w:r>
        <w:r w:rsidR="00E748CD">
          <w:rPr>
            <w:rFonts w:ascii="Times New Roman" w:eastAsia="Times New Roman" w:hAnsi="Times New Roman" w:cs="Times New Roman"/>
            <w:bCs/>
            <w:sz w:val="24"/>
            <w:szCs w:val="24"/>
          </w:rPr>
          <w:t>,</w:t>
        </w:r>
        <w:r w:rsidR="00E748CD" w:rsidRPr="00E748CD">
          <w:rPr>
            <w:rFonts w:ascii="Times New Roman" w:eastAsia="Times New Roman" w:hAnsi="Times New Roman" w:cs="Times New Roman"/>
            <w:bCs/>
            <w:sz w:val="24"/>
            <w:szCs w:val="24"/>
          </w:rPr>
          <w:t xml:space="preserve"> </w:t>
        </w:r>
      </w:ins>
      <w:r w:rsidRPr="00E748CD">
        <w:rPr>
          <w:rFonts w:ascii="Times New Roman" w:eastAsia="Times New Roman" w:hAnsi="Times New Roman" w:cs="Times New Roman"/>
          <w:bCs/>
          <w:i/>
          <w:iCs/>
          <w:sz w:val="24"/>
          <w:szCs w:val="24"/>
          <w:rPrChange w:id="36" w:author="Liza Wikarsa" w:date="2019-11-18T13:39:00Z">
            <w:rPr>
              <w:rFonts w:ascii="Times New Roman" w:eastAsia="Times New Roman" w:hAnsi="Times New Roman" w:cs="Times New Roman"/>
              <w:bCs/>
              <w:sz w:val="24"/>
              <w:szCs w:val="24"/>
            </w:rPr>
          </w:rPrChange>
        </w:rPr>
        <w:t>class diagram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del w:id="37" w:author="Liza Wikarsa" w:date="2019-11-18T13:39:00Z">
        <w:r w:rsidDel="00E748CD">
          <w:rPr>
            <w:rFonts w:ascii="Times New Roman" w:eastAsia="Times New Roman" w:hAnsi="Times New Roman" w:cs="Times New Roman"/>
            <w:bCs/>
            <w:sz w:val="24"/>
            <w:szCs w:val="24"/>
          </w:rPr>
          <w:delText>use case diagram</w:delText>
        </w:r>
      </w:del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Pr="00E748CD">
        <w:rPr>
          <w:rFonts w:ascii="Times New Roman" w:eastAsia="Times New Roman" w:hAnsi="Times New Roman" w:cs="Times New Roman"/>
          <w:bCs/>
          <w:i/>
          <w:iCs/>
          <w:sz w:val="24"/>
          <w:szCs w:val="24"/>
          <w:rPrChange w:id="38" w:author="Liza Wikarsa" w:date="2019-11-18T13:39:00Z">
            <w:rPr>
              <w:rFonts w:ascii="Times New Roman" w:eastAsia="Times New Roman" w:hAnsi="Times New Roman" w:cs="Times New Roman"/>
              <w:bCs/>
              <w:sz w:val="24"/>
              <w:szCs w:val="24"/>
            </w:rPr>
          </w:rPrChange>
        </w:rPr>
        <w:t>activity diagram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r w:rsidRPr="00E748CD">
        <w:rPr>
          <w:rFonts w:ascii="Times New Roman" w:eastAsia="Times New Roman" w:hAnsi="Times New Roman" w:cs="Times New Roman"/>
          <w:bCs/>
          <w:i/>
          <w:iCs/>
          <w:sz w:val="24"/>
          <w:szCs w:val="24"/>
          <w:rPrChange w:id="39" w:author="Liza Wikarsa" w:date="2019-11-18T13:39:00Z">
            <w:rPr>
              <w:rFonts w:ascii="Times New Roman" w:eastAsia="Times New Roman" w:hAnsi="Times New Roman" w:cs="Times New Roman"/>
              <w:bCs/>
              <w:sz w:val="24"/>
              <w:szCs w:val="24"/>
            </w:rPr>
          </w:rPrChange>
        </w:rPr>
        <w:t>sequence diagram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21BE419B" w14:textId="77777777" w:rsidR="00E748CD" w:rsidRDefault="00E748CD">
      <w:pPr>
        <w:rPr>
          <w:ins w:id="40" w:author="Liza Wikarsa" w:date="2019-11-18T13:40:00Z"/>
          <w:rFonts w:ascii="Times New Roman" w:eastAsia="Times New Roman" w:hAnsi="Times New Roman" w:cs="Times New Roman"/>
          <w:bCs/>
          <w:sz w:val="24"/>
          <w:szCs w:val="24"/>
        </w:rPr>
      </w:pPr>
      <w:ins w:id="41" w:author="Liza Wikarsa" w:date="2019-11-18T13:40:00Z">
        <w:r>
          <w:rPr>
            <w:rFonts w:ascii="Times New Roman" w:eastAsia="Times New Roman" w:hAnsi="Times New Roman" w:cs="Times New Roman"/>
            <w:bCs/>
            <w:sz w:val="24"/>
            <w:szCs w:val="24"/>
          </w:rPr>
          <w:br w:type="page"/>
        </w:r>
      </w:ins>
    </w:p>
    <w:p w14:paraId="3649DE86" w14:textId="77777777" w:rsidR="001C0DD7" w:rsidRPr="00355586" w:rsidRDefault="001C0DD7" w:rsidP="001C0DD7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B99446" w14:textId="77777777" w:rsidR="001C0DD7" w:rsidRDefault="001C0DD7" w:rsidP="001C0DD7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2.1. UML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057A2CE1" w14:textId="370DB2AE" w:rsidR="001C0DD7" w:rsidRDefault="001C0DD7" w:rsidP="001C0DD7">
      <w:pPr>
        <w:spacing w:line="360" w:lineRule="auto"/>
        <w:ind w:firstLine="720"/>
      </w:pPr>
      <w:commentRangeStart w:id="42"/>
      <w:commentRangeStart w:id="43"/>
      <w:r w:rsidRPr="00355586">
        <w:rPr>
          <w:noProof/>
          <w:lang w:eastAsia="ko-KR"/>
        </w:rPr>
        <w:drawing>
          <wp:anchor distT="0" distB="0" distL="114300" distR="114300" simplePos="0" relativeHeight="251672576" behindDoc="0" locked="0" layoutInCell="1" allowOverlap="1" wp14:anchorId="492A5A31" wp14:editId="6243EE23">
            <wp:simplePos x="0" y="0"/>
            <wp:positionH relativeFrom="column">
              <wp:posOffset>771525</wp:posOffset>
            </wp:positionH>
            <wp:positionV relativeFrom="paragraph">
              <wp:posOffset>90805</wp:posOffset>
            </wp:positionV>
            <wp:extent cx="2409825" cy="2136775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06" t="19976" r="55448"/>
                    <a:stretch/>
                  </pic:blipFill>
                  <pic:spPr bwMode="auto">
                    <a:xfrm>
                      <a:off x="0" y="0"/>
                      <a:ext cx="2409825" cy="21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2"/>
      <w:commentRangeEnd w:id="43"/>
      <w:r w:rsidR="00E748CD">
        <w:rPr>
          <w:rStyle w:val="CommentReference"/>
        </w:rPr>
        <w:commentReference w:id="43"/>
      </w:r>
      <w:r w:rsidR="00E748CD">
        <w:rPr>
          <w:rStyle w:val="CommentReference"/>
        </w:rPr>
        <w:commentReference w:id="42"/>
      </w:r>
      <w:commentRangeStart w:id="44"/>
      <w:r w:rsidRPr="00355586">
        <w:rPr>
          <w:noProof/>
          <w:lang w:eastAsia="ko-KR"/>
        </w:rPr>
        <w:drawing>
          <wp:anchor distT="0" distB="0" distL="114300" distR="114300" simplePos="0" relativeHeight="251673600" behindDoc="0" locked="0" layoutInCell="1" allowOverlap="1" wp14:anchorId="4EFDAA88" wp14:editId="748407BB">
            <wp:simplePos x="0" y="0"/>
            <wp:positionH relativeFrom="margin">
              <wp:posOffset>3467100</wp:posOffset>
            </wp:positionH>
            <wp:positionV relativeFrom="paragraph">
              <wp:posOffset>85725</wp:posOffset>
            </wp:positionV>
            <wp:extent cx="2581275" cy="213677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3" t="17122" r="5286" b="2854"/>
                    <a:stretch/>
                  </pic:blipFill>
                  <pic:spPr bwMode="auto">
                    <a:xfrm>
                      <a:off x="0" y="0"/>
                      <a:ext cx="2581275" cy="213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4"/>
      <w:r w:rsidR="00E748CD">
        <w:rPr>
          <w:rStyle w:val="CommentReference"/>
        </w:rPr>
        <w:commentReference w:id="44"/>
      </w:r>
    </w:p>
    <w:p w14:paraId="3B187959" w14:textId="77777777" w:rsidR="001C0DD7" w:rsidRDefault="001C0DD7" w:rsidP="001C0DD7">
      <w:pPr>
        <w:spacing w:line="360" w:lineRule="auto"/>
      </w:pPr>
    </w:p>
    <w:p w14:paraId="34F41B5B" w14:textId="680F15BF" w:rsidR="001C0DD7" w:rsidRDefault="001C0DD7" w:rsidP="001C0DD7">
      <w:pPr>
        <w:spacing w:line="360" w:lineRule="auto"/>
      </w:pPr>
    </w:p>
    <w:p w14:paraId="13CA4B9A" w14:textId="3D64899B" w:rsidR="001C0DD7" w:rsidRDefault="008B6A23" w:rsidP="001C0DD7">
      <w:pPr>
        <w:spacing w:line="360" w:lineRule="auto"/>
      </w:pPr>
      <w:r w:rsidRPr="00355586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8299975" wp14:editId="76FAEFCF">
                <wp:simplePos x="0" y="0"/>
                <wp:positionH relativeFrom="column">
                  <wp:posOffset>84963</wp:posOffset>
                </wp:positionH>
                <wp:positionV relativeFrom="paragraph">
                  <wp:posOffset>294767</wp:posOffset>
                </wp:positionV>
                <wp:extent cx="1924050" cy="391795"/>
                <wp:effectExtent l="0" t="0" r="0" b="82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2DC1D6" w14:textId="77777777" w:rsidR="001C0DD7" w:rsidRDefault="001C0DD7" w:rsidP="001C0DD7">
                            <w:pPr>
                              <w:jc w:val="center"/>
                            </w:pPr>
                            <w:r w:rsidRPr="00DD01EF">
                              <w:rPr>
                                <w:b/>
                                <w:i/>
                              </w:rPr>
                              <w:t>Gambar 2.2.1.</w:t>
                            </w:r>
                            <w:r>
                              <w:t xml:space="preserve">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99975" id="Text Box 2" o:spid="_x0000_s1028" type="#_x0000_t202" style="position:absolute;margin-left:6.7pt;margin-top:23.2pt;width:151.5pt;height:30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" stroked="f">
                <v:textbox>
                  <w:txbxContent>
                    <w:p w14:paraId="142DC1D6" w14:textId="77777777" w:rsidR="001C0DD7" w:rsidRDefault="001C0DD7" w:rsidP="001C0DD7">
                      <w:pPr>
                        <w:jc w:val="center"/>
                      </w:pPr>
                      <w:r w:rsidRPr="00DD01EF">
                        <w:rPr>
                          <w:b/>
                          <w:i/>
                        </w:rPr>
                        <w:t>Gambar 2.2.1.</w:t>
                      </w:r>
                      <w:r>
                        <w:t xml:space="preserve"> Class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52C308BE" w14:textId="2F249062" w:rsidR="001C0DD7" w:rsidRDefault="001C0DD7" w:rsidP="001C0DD7">
      <w:pPr>
        <w:spacing w:line="360" w:lineRule="auto"/>
      </w:pPr>
    </w:p>
    <w:p w14:paraId="12427200" w14:textId="28C3D65F" w:rsidR="001C0DD7" w:rsidRDefault="008B6A23" w:rsidP="001C0DD7">
      <w:pPr>
        <w:spacing w:line="360" w:lineRule="auto"/>
      </w:pPr>
      <w:r w:rsidRPr="00355586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74901F6" wp14:editId="4CE4DE2A">
                <wp:simplePos x="0" y="0"/>
                <wp:positionH relativeFrom="column">
                  <wp:posOffset>3644773</wp:posOffset>
                </wp:positionH>
                <wp:positionV relativeFrom="paragraph">
                  <wp:posOffset>55880</wp:posOffset>
                </wp:positionV>
                <wp:extent cx="2143125" cy="242570"/>
                <wp:effectExtent l="0" t="0" r="9525" b="50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3A61D" w14:textId="77777777" w:rsidR="001C0DD7" w:rsidRPr="008B6A23" w:rsidRDefault="001C0DD7" w:rsidP="001C0DD7">
                            <w:pPr>
                              <w:jc w:val="center"/>
                            </w:pPr>
                            <w:r w:rsidRPr="008B6A23">
                              <w:rPr>
                                <w:b/>
                              </w:rPr>
                              <w:t>Gambar 2.2.2</w:t>
                            </w:r>
                            <w:r w:rsidRPr="008B6A23">
                              <w:t>. 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01F6" id="_x0000_s1029" type="#_x0000_t202" style="position:absolute;margin-left:287pt;margin-top:4.4pt;width:168.75pt;height:19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" stroked="f">
                <v:textbox>
                  <w:txbxContent>
                    <w:p w14:paraId="41A3A61D" w14:textId="77777777" w:rsidR="001C0DD7" w:rsidRPr="008B6A23" w:rsidRDefault="001C0DD7" w:rsidP="001C0DD7">
                      <w:pPr>
                        <w:jc w:val="center"/>
                      </w:pPr>
                      <w:r w:rsidRPr="008B6A23">
                        <w:rPr>
                          <w:b/>
                        </w:rPr>
                        <w:t>Gambar 2.2.2</w:t>
                      </w:r>
                      <w:r w:rsidRPr="008B6A23">
                        <w:t>. Use Case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426A5117" w14:textId="77777777" w:rsidR="001C0DD7" w:rsidRDefault="001C0DD7" w:rsidP="001C0DD7">
      <w:pPr>
        <w:spacing w:line="360" w:lineRule="auto"/>
      </w:pPr>
    </w:p>
    <w:p w14:paraId="03B5AD96" w14:textId="09377DE0" w:rsidR="001C0DD7" w:rsidRDefault="008C1B10" w:rsidP="001C0DD7">
      <w:pPr>
        <w:spacing w:line="360" w:lineRule="auto"/>
      </w:pPr>
      <w:commentRangeStart w:id="45"/>
      <w:r>
        <w:rPr>
          <w:noProof/>
        </w:rPr>
        <w:pict w14:anchorId="078B6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01.4pt;margin-top:-7.65pt;width:273.4pt;height:626.8pt;z-index:-251636736;mso-position-horizontal-relative:text;mso-position-vertical-relative:text;mso-width-relative:page;mso-height-relative:page">
            <v:imagedata r:id="rId15" o:title="WhatsApp Image 2019-10-12 at 15" cropbottom="6451f" cropleft="2123f" cropright="8963f"/>
          </v:shape>
        </w:pict>
      </w:r>
      <w:commentRangeEnd w:id="45"/>
      <w:r w:rsidR="00567DC9">
        <w:rPr>
          <w:rStyle w:val="CommentReference"/>
        </w:rPr>
        <w:commentReference w:id="45"/>
      </w:r>
      <w:r>
        <w:rPr>
          <w:noProof/>
        </w:rPr>
        <w:pict w14:anchorId="460FB763">
          <v:shape id="_x0000_s1026" type="#_x0000_t75" style="position:absolute;margin-left:14.1pt;margin-top:-18.75pt;width:163.05pt;height:287.55pt;z-index:-251638784;mso-position-horizontal-relative:text;mso-position-vertical-relative:text;mso-width-relative:page;mso-height-relative:page">
            <v:imagedata r:id="rId16" o:title="WhatsApp Image 2019-10-12 at 13" croptop="4903f" cropleft="21751f"/>
          </v:shape>
        </w:pict>
      </w:r>
    </w:p>
    <w:p w14:paraId="6BD0F8E1" w14:textId="4C55B030" w:rsidR="001C0DD7" w:rsidRDefault="001C0DD7" w:rsidP="001C0DD7">
      <w:pPr>
        <w:spacing w:line="360" w:lineRule="auto"/>
      </w:pPr>
    </w:p>
    <w:p w14:paraId="6CCFB7C2" w14:textId="6C144BAD" w:rsidR="001C0DD7" w:rsidRDefault="001C0DD7" w:rsidP="001C0DD7">
      <w:pPr>
        <w:spacing w:line="360" w:lineRule="auto"/>
      </w:pPr>
    </w:p>
    <w:p w14:paraId="77C97B9E" w14:textId="4CE0E5C7" w:rsidR="001C0DD7" w:rsidRDefault="001C0DD7" w:rsidP="001C0DD7">
      <w:pPr>
        <w:spacing w:line="360" w:lineRule="auto"/>
      </w:pPr>
    </w:p>
    <w:p w14:paraId="07985D34" w14:textId="335791AB" w:rsidR="001C0DD7" w:rsidRDefault="001C0DD7" w:rsidP="001C0DD7">
      <w:pPr>
        <w:spacing w:line="360" w:lineRule="auto"/>
      </w:pPr>
    </w:p>
    <w:p w14:paraId="7B3C50A7" w14:textId="76E8FBE4" w:rsidR="001C0DD7" w:rsidRDefault="001C0DD7" w:rsidP="001C0DD7">
      <w:pPr>
        <w:spacing w:line="360" w:lineRule="auto"/>
      </w:pPr>
    </w:p>
    <w:p w14:paraId="3FD02F92" w14:textId="77777777" w:rsidR="001C0DD7" w:rsidRDefault="001C0DD7" w:rsidP="001C0DD7">
      <w:pPr>
        <w:spacing w:line="360" w:lineRule="auto"/>
      </w:pPr>
    </w:p>
    <w:p w14:paraId="30BDBE38" w14:textId="113A159D" w:rsidR="001C0DD7" w:rsidRDefault="001C0DD7" w:rsidP="001C0DD7">
      <w:pPr>
        <w:spacing w:line="360" w:lineRule="auto"/>
      </w:pPr>
    </w:p>
    <w:p w14:paraId="7A373D70" w14:textId="19D4F636" w:rsidR="001C0DD7" w:rsidRDefault="001C0DD7" w:rsidP="001C0DD7">
      <w:pPr>
        <w:spacing w:line="360" w:lineRule="auto"/>
      </w:pPr>
    </w:p>
    <w:p w14:paraId="343CDC63" w14:textId="519C0BD9" w:rsidR="001C0DD7" w:rsidRDefault="00FB4DFB" w:rsidP="001C0DD7">
      <w:pPr>
        <w:spacing w:line="360" w:lineRule="auto"/>
      </w:pPr>
      <w:r w:rsidRPr="00355586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307AC8F3" wp14:editId="54ACEC25">
                <wp:simplePos x="0" y="0"/>
                <wp:positionH relativeFrom="margin">
                  <wp:posOffset>106680</wp:posOffset>
                </wp:positionH>
                <wp:positionV relativeFrom="paragraph">
                  <wp:posOffset>301282</wp:posOffset>
                </wp:positionV>
                <wp:extent cx="2152650" cy="238125"/>
                <wp:effectExtent l="0" t="0" r="0" b="95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27D06" w14:textId="1222A707" w:rsidR="001C0DD7" w:rsidRDefault="001C0DD7" w:rsidP="001C0DD7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</w:rPr>
                              <w:t>Gambar 2.2.3</w:t>
                            </w:r>
                            <w:r w:rsidRPr="00DD01EF">
                              <w:rPr>
                                <w:b/>
                                <w:i/>
                              </w:rPr>
                              <w:t>.</w:t>
                            </w:r>
                            <w:r>
                              <w:t xml:space="preserve"> Activity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C8F3" id="_x0000_s1030" type="#_x0000_t202" style="position:absolute;margin-left:8.4pt;margin-top:23.7pt;width:169.5pt;height:18.7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" stroked="f">
                <v:textbox>
                  <w:txbxContent>
                    <w:p w14:paraId="3A127D06" w14:textId="1222A707" w:rsidR="001C0DD7" w:rsidRDefault="001C0DD7" w:rsidP="001C0DD7">
                      <w:pPr>
                        <w:jc w:val="center"/>
                      </w:pPr>
                      <w:r>
                        <w:rPr>
                          <w:b/>
                          <w:i/>
                        </w:rPr>
                        <w:t>Gambar 2.2.3</w:t>
                      </w:r>
                      <w:r w:rsidRPr="00DD01EF">
                        <w:rPr>
                          <w:b/>
                          <w:i/>
                        </w:rPr>
                        <w:t>.</w:t>
                      </w:r>
                      <w:r>
                        <w:t xml:space="preserve"> Activity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EF22C8" w14:textId="3859EF93" w:rsidR="001C0DD7" w:rsidRDefault="001C0DD7" w:rsidP="001C0DD7">
      <w:pPr>
        <w:spacing w:line="360" w:lineRule="auto"/>
      </w:pPr>
      <w:r>
        <w:tab/>
      </w:r>
    </w:p>
    <w:p w14:paraId="6C70F1B5" w14:textId="59E76EA8" w:rsidR="001C0DD7" w:rsidRDefault="001C0DD7" w:rsidP="001C0DD7">
      <w:pPr>
        <w:spacing w:line="360" w:lineRule="auto"/>
      </w:pPr>
    </w:p>
    <w:p w14:paraId="43F58FE2" w14:textId="32E1DB67" w:rsidR="001C0DD7" w:rsidRDefault="001C0DD7" w:rsidP="001C0DD7">
      <w:pPr>
        <w:spacing w:line="360" w:lineRule="auto"/>
      </w:pPr>
    </w:p>
    <w:p w14:paraId="3E9DB6EE" w14:textId="60D76D23" w:rsidR="001C0DD7" w:rsidRDefault="001C0DD7" w:rsidP="001C0DD7">
      <w:pPr>
        <w:spacing w:line="360" w:lineRule="auto"/>
      </w:pPr>
    </w:p>
    <w:p w14:paraId="437F9C88" w14:textId="0069F51C" w:rsidR="001C0DD7" w:rsidRDefault="001C0DD7" w:rsidP="001C0DD7">
      <w:pPr>
        <w:spacing w:line="360" w:lineRule="auto"/>
      </w:pPr>
    </w:p>
    <w:p w14:paraId="11A4DF9B" w14:textId="6FA455F3" w:rsidR="001C0DD7" w:rsidRDefault="001C0DD7" w:rsidP="001C0DD7">
      <w:pPr>
        <w:spacing w:line="360" w:lineRule="auto"/>
      </w:pPr>
    </w:p>
    <w:p w14:paraId="7D22FABF" w14:textId="65327E00" w:rsidR="001C0DD7" w:rsidRDefault="001C0DD7" w:rsidP="001C0DD7">
      <w:pPr>
        <w:spacing w:line="360" w:lineRule="auto"/>
      </w:pPr>
    </w:p>
    <w:p w14:paraId="41FA6F7E" w14:textId="17DBE964" w:rsidR="001C0DD7" w:rsidRDefault="001C0DD7" w:rsidP="001C0DD7">
      <w:pPr>
        <w:spacing w:line="360" w:lineRule="auto"/>
      </w:pPr>
    </w:p>
    <w:p w14:paraId="3F940339" w14:textId="52CC837E" w:rsidR="001C0DD7" w:rsidRDefault="001C0DD7" w:rsidP="001C0DD7">
      <w:pPr>
        <w:spacing w:line="360" w:lineRule="auto"/>
      </w:pPr>
    </w:p>
    <w:p w14:paraId="635EB8B3" w14:textId="5DBB414E" w:rsidR="001C0DD7" w:rsidRDefault="00FB4DFB" w:rsidP="001C0DD7">
      <w:pPr>
        <w:spacing w:line="360" w:lineRule="auto"/>
      </w:pPr>
      <w:r w:rsidRPr="00355586"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097BE24B" wp14:editId="08EC1C0A">
                <wp:simplePos x="0" y="0"/>
                <wp:positionH relativeFrom="margin">
                  <wp:posOffset>298174</wp:posOffset>
                </wp:positionH>
                <wp:positionV relativeFrom="paragraph">
                  <wp:posOffset>126834</wp:posOffset>
                </wp:positionV>
                <wp:extent cx="2633870" cy="74543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870" cy="745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AB4E9" w14:textId="4D411F18" w:rsidR="00FB4DFB" w:rsidRDefault="00FB4DFB" w:rsidP="00FB4DFB">
                            <w:pPr>
                              <w:jc w:val="center"/>
                            </w:pPr>
                            <w:r>
                              <w:rPr>
                                <w:b/>
                                <w:i/>
                              </w:rPr>
                              <w:t>Gambar 2.2.4</w:t>
                            </w:r>
                            <w:r w:rsidRPr="00DD01EF">
                              <w:rPr>
                                <w:b/>
                                <w:i/>
                              </w:rPr>
                              <w:t>.</w:t>
                            </w:r>
                            <w:r>
                              <w:t xml:space="preserve"> Sequence Diagram</w:t>
                            </w:r>
                          </w:p>
                          <w:p w14:paraId="5652BEEC" w14:textId="4B7D5016" w:rsidR="00FB4DFB" w:rsidRPr="00FB4DFB" w:rsidRDefault="00FB4DFB" w:rsidP="00FB4DFB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FB4DFB">
                              <w:rPr>
                                <w:i/>
                              </w:rPr>
                              <w:t>(</w:t>
                            </w:r>
                            <w:proofErr w:type="spellStart"/>
                            <w:r w:rsidRPr="00FB4DFB">
                              <w:rPr>
                                <w:i/>
                              </w:rPr>
                              <w:t>Bagian</w:t>
                            </w:r>
                            <w:proofErr w:type="spellEnd"/>
                            <w:r w:rsidRPr="00FB4DFB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Pr="00FB4DFB">
                              <w:rPr>
                                <w:i/>
                              </w:rPr>
                              <w:t>kanan</w:t>
                            </w:r>
                            <w:proofErr w:type="spellEnd"/>
                            <w:r w:rsidRPr="00FB4DFB">
                              <w:rPr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E24B" id="_x0000_s1031" type="#_x0000_t202" style="position:absolute;margin-left:23.5pt;margin-top:10pt;width:207.4pt;height:58.7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" stroked="f">
                <v:textbox>
                  <w:txbxContent>
                    <w:p w14:paraId="394AB4E9" w14:textId="4D411F18" w:rsidR="00FB4DFB" w:rsidRDefault="00FB4DFB" w:rsidP="00FB4DFB">
                      <w:pPr>
                        <w:jc w:val="center"/>
                      </w:pPr>
                      <w:r>
                        <w:rPr>
                          <w:b/>
                          <w:i/>
                        </w:rPr>
                        <w:t>Gambar 2.2.4</w:t>
                      </w:r>
                      <w:r w:rsidRPr="00DD01EF">
                        <w:rPr>
                          <w:b/>
                          <w:i/>
                        </w:rPr>
                        <w:t>.</w:t>
                      </w:r>
                      <w:r>
                        <w:t xml:space="preserve"> Sequence Diagram</w:t>
                      </w:r>
                    </w:p>
                    <w:p w14:paraId="5652BEEC" w14:textId="4B7D5016" w:rsidR="00FB4DFB" w:rsidRPr="00FB4DFB" w:rsidRDefault="00FB4DFB" w:rsidP="00FB4DFB">
                      <w:pPr>
                        <w:jc w:val="center"/>
                        <w:rPr>
                          <w:i/>
                        </w:rPr>
                      </w:pPr>
                      <w:r w:rsidRPr="00FB4DFB">
                        <w:rPr>
                          <w:i/>
                        </w:rPr>
                        <w:t>(</w:t>
                      </w:r>
                      <w:proofErr w:type="spellStart"/>
                      <w:r w:rsidRPr="00FB4DFB">
                        <w:rPr>
                          <w:i/>
                        </w:rPr>
                        <w:t>Bagian</w:t>
                      </w:r>
                      <w:proofErr w:type="spellEnd"/>
                      <w:r w:rsidRPr="00FB4DFB">
                        <w:rPr>
                          <w:i/>
                        </w:rPr>
                        <w:t xml:space="preserve"> </w:t>
                      </w:r>
                      <w:proofErr w:type="spellStart"/>
                      <w:r w:rsidRPr="00FB4DFB">
                        <w:rPr>
                          <w:i/>
                        </w:rPr>
                        <w:t>kanan</w:t>
                      </w:r>
                      <w:proofErr w:type="spellEnd"/>
                      <w:r w:rsidRPr="00FB4DFB">
                        <w:rPr>
                          <w:i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43EBA7" w14:textId="555BB22D" w:rsidR="001C0DD7" w:rsidRDefault="001C0DD7" w:rsidP="001C0DD7">
      <w:pPr>
        <w:spacing w:line="360" w:lineRule="auto"/>
      </w:pPr>
    </w:p>
    <w:p w14:paraId="4B5D7290" w14:textId="38696AA4" w:rsidR="00FB4DFB" w:rsidRDefault="00FB4DFB" w:rsidP="001C0DD7">
      <w:pPr>
        <w:spacing w:line="360" w:lineRule="auto"/>
      </w:pPr>
    </w:p>
    <w:p w14:paraId="4AE8C214" w14:textId="77777777" w:rsidR="001C0DD7" w:rsidRDefault="001C0DD7" w:rsidP="001C0DD7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3. Problem Statement</w:t>
      </w:r>
    </w:p>
    <w:p w14:paraId="5E6A5A4C" w14:textId="4ED2D909" w:rsidR="001C0DD7" w:rsidRDefault="001C0DD7" w:rsidP="001C0DD7">
      <w:pPr>
        <w:spacing w:line="360" w:lineRule="auto"/>
        <w:ind w:left="72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984" w:rsidRPr="00FA0984">
        <w:rPr>
          <w:rFonts w:ascii="Times New Roman" w:eastAsia="Times New Roman" w:hAnsi="Times New Roman" w:cs="Times New Roman"/>
          <w:b/>
          <w:sz w:val="24"/>
          <w:szCs w:val="24"/>
        </w:rPr>
        <w:t>Problem Statement Matrix</w:t>
      </w: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B4DFB">
        <w:rPr>
          <w:rFonts w:ascii="Times New Roman" w:eastAsia="Times New Roman" w:hAnsi="Times New Roman" w:cs="Times New Roman"/>
          <w:sz w:val="24"/>
          <w:szCs w:val="24"/>
        </w:rPr>
        <w:t>analisa</w:t>
      </w:r>
      <w:proofErr w:type="spellEnd"/>
      <w:r w:rsidR="00FB4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B4DFB" w:rsidRPr="00FA0984">
        <w:rPr>
          <w:rFonts w:ascii="Times New Roman" w:eastAsia="Times New Roman" w:hAnsi="Times New Roman" w:cs="Times New Roman"/>
          <w:b/>
          <w:sz w:val="24"/>
          <w:szCs w:val="24"/>
        </w:rPr>
        <w:t>PIECES</w:t>
      </w:r>
      <w:r w:rsidR="00FB4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dijabarkan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25881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3116F811" w14:textId="77777777" w:rsidR="001C0DD7" w:rsidRDefault="001C0DD7" w:rsidP="001C0DD7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3.1. Problem Statement Matrix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  <w:tblPrChange w:id="46" w:author="Liza Wikarsa" w:date="2019-11-18T13:41:00Z">
          <w:tblPr>
            <w:tblStyle w:val="TableGrid"/>
            <w:tblW w:w="0" w:type="auto"/>
            <w:tblLayout w:type="fixed"/>
            <w:tblLook w:val="06A0" w:firstRow="1" w:lastRow="0" w:firstColumn="1" w:lastColumn="0" w:noHBand="1" w:noVBand="1"/>
          </w:tblPr>
        </w:tblPrChange>
      </w:tblPr>
      <w:tblGrid>
        <w:gridCol w:w="4680"/>
        <w:gridCol w:w="4680"/>
        <w:tblGridChange w:id="47">
          <w:tblGrid>
            <w:gridCol w:w="4680"/>
            <w:gridCol w:w="4680"/>
          </w:tblGrid>
        </w:tblGridChange>
      </w:tblGrid>
      <w:tr w:rsidR="001C0DD7" w14:paraId="208A24DD" w14:textId="77777777" w:rsidTr="001F3134">
        <w:tc>
          <w:tcPr>
            <w:tcW w:w="4680" w:type="dxa"/>
            <w:tcPrChange w:id="48" w:author="Liza Wikarsa" w:date="2019-11-18T13:41:00Z">
              <w:tcPr>
                <w:tcW w:w="4680" w:type="dxa"/>
              </w:tcPr>
            </w:tcPrChange>
          </w:tcPr>
          <w:p w14:paraId="59377193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PROJECT               </w:t>
            </w:r>
          </w:p>
          <w:p w14:paraId="3F0D0698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 w:rsidRPr="00D2588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</w:rPr>
              <w:t>Pembayaran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</w:rPr>
              <w:t>Angkot</w:t>
            </w:r>
            <w:proofErr w:type="spellEnd"/>
            <w:r w:rsidRPr="00D25881">
              <w:rPr>
                <w:rFonts w:ascii="Times New Roman" w:eastAsia="Times New Roman" w:hAnsi="Times New Roman" w:cs="Times New Roman"/>
              </w:rPr>
              <w:t xml:space="preserve"> (PICRO)</w:t>
            </w:r>
          </w:p>
        </w:tc>
        <w:tc>
          <w:tcPr>
            <w:tcW w:w="4680" w:type="dxa"/>
            <w:tcPrChange w:id="49" w:author="Liza Wikarsa" w:date="2019-11-18T13:41:00Z">
              <w:tcPr>
                <w:tcW w:w="4680" w:type="dxa"/>
              </w:tcPr>
            </w:tcPrChange>
          </w:tcPr>
          <w:p w14:paraId="71C2C829" w14:textId="77777777" w:rsidR="001C0DD7" w:rsidRPr="00355586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3555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PROJECT MANAGER</w:t>
            </w:r>
          </w:p>
          <w:p w14:paraId="5885D005" w14:textId="77777777" w:rsidR="001C0DD7" w:rsidRPr="00355586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55586">
              <w:rPr>
                <w:rFonts w:ascii="Times New Roman" w:eastAsia="Times New Roman" w:hAnsi="Times New Roman" w:cs="Times New Roman"/>
              </w:rPr>
              <w:t>Cleonart</w:t>
            </w:r>
            <w:proofErr w:type="spellEnd"/>
            <w:r w:rsidRPr="0035558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5586">
              <w:rPr>
                <w:rFonts w:ascii="Times New Roman" w:eastAsia="Times New Roman" w:hAnsi="Times New Roman" w:cs="Times New Roman"/>
              </w:rPr>
              <w:t>Dotulong</w:t>
            </w:r>
            <w:proofErr w:type="spellEnd"/>
          </w:p>
        </w:tc>
      </w:tr>
      <w:tr w:rsidR="001C0DD7" w14:paraId="40C1956A" w14:textId="77777777" w:rsidTr="001F3134">
        <w:tc>
          <w:tcPr>
            <w:tcW w:w="4680" w:type="dxa"/>
            <w:tcPrChange w:id="50" w:author="Liza Wikarsa" w:date="2019-11-18T13:41:00Z">
              <w:tcPr>
                <w:tcW w:w="4680" w:type="dxa"/>
              </w:tcPr>
            </w:tcPrChange>
          </w:tcPr>
          <w:p w14:paraId="6EB4EBFA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CREATED BY         </w:t>
            </w:r>
          </w:p>
          <w:p w14:paraId="2DCDD0C7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</w:rPr>
              <w:t>Cleonart</w:t>
            </w:r>
            <w:proofErr w:type="spellEnd"/>
            <w:r w:rsidRPr="00D2588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</w:rPr>
              <w:t>Dotulong</w:t>
            </w:r>
            <w:proofErr w:type="spellEnd"/>
          </w:p>
        </w:tc>
        <w:tc>
          <w:tcPr>
            <w:tcW w:w="4680" w:type="dxa"/>
            <w:tcPrChange w:id="51" w:author="Liza Wikarsa" w:date="2019-11-18T13:41:00Z">
              <w:tcPr>
                <w:tcW w:w="4680" w:type="dxa"/>
              </w:tcPr>
            </w:tcPrChange>
          </w:tcPr>
          <w:p w14:paraId="4BCF3EFB" w14:textId="77777777" w:rsidR="001C0DD7" w:rsidRPr="00355586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3555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LAST UPDATED BY</w:t>
            </w:r>
          </w:p>
          <w:p w14:paraId="68AFF11B" w14:textId="77777777" w:rsidR="001C0DD7" w:rsidRPr="00355586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55586">
              <w:rPr>
                <w:rFonts w:ascii="Times New Roman" w:eastAsia="Times New Roman" w:hAnsi="Times New Roman" w:cs="Times New Roman"/>
              </w:rPr>
              <w:t>Cleonart</w:t>
            </w:r>
            <w:proofErr w:type="spellEnd"/>
            <w:r w:rsidRPr="00355586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55586">
              <w:rPr>
                <w:rFonts w:ascii="Times New Roman" w:eastAsia="Times New Roman" w:hAnsi="Times New Roman" w:cs="Times New Roman"/>
              </w:rPr>
              <w:t>Dotulong</w:t>
            </w:r>
            <w:proofErr w:type="spellEnd"/>
          </w:p>
        </w:tc>
      </w:tr>
      <w:tr w:rsidR="001C0DD7" w14:paraId="2CD24559" w14:textId="77777777" w:rsidTr="001F3134">
        <w:tc>
          <w:tcPr>
            <w:tcW w:w="4680" w:type="dxa"/>
            <w:tcPrChange w:id="52" w:author="Liza Wikarsa" w:date="2019-11-18T13:41:00Z">
              <w:tcPr>
                <w:tcW w:w="4680" w:type="dxa"/>
              </w:tcPr>
            </w:tcPrChange>
          </w:tcPr>
          <w:p w14:paraId="5D8DDFF8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DATE CREATED</w:t>
            </w:r>
          </w:p>
          <w:p w14:paraId="26D60C7B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D25881">
              <w:rPr>
                <w:rFonts w:ascii="Times New Roman" w:eastAsia="Times New Roman" w:hAnsi="Times New Roman" w:cs="Times New Roman"/>
              </w:rPr>
              <w:t>12/10/2019</w:t>
            </w:r>
          </w:p>
        </w:tc>
        <w:tc>
          <w:tcPr>
            <w:tcW w:w="4680" w:type="dxa"/>
            <w:tcPrChange w:id="53" w:author="Liza Wikarsa" w:date="2019-11-18T13:41:00Z">
              <w:tcPr>
                <w:tcW w:w="4680" w:type="dxa"/>
              </w:tcPr>
            </w:tcPrChange>
          </w:tcPr>
          <w:p w14:paraId="7CA986EC" w14:textId="77777777" w:rsidR="001C0DD7" w:rsidRPr="00355586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r w:rsidRPr="00355586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DATE LAST UPDATED</w:t>
            </w:r>
          </w:p>
          <w:p w14:paraId="0EAA0D70" w14:textId="77777777" w:rsidR="001C0DD7" w:rsidRPr="00355586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355586">
              <w:rPr>
                <w:rFonts w:ascii="Times New Roman" w:eastAsia="Times New Roman" w:hAnsi="Times New Roman" w:cs="Times New Roman"/>
              </w:rPr>
              <w:t>12/10/2019</w:t>
            </w:r>
          </w:p>
        </w:tc>
      </w:tr>
    </w:tbl>
    <w:p w14:paraId="19BB41FF" w14:textId="66C74F81" w:rsidR="001C0DD7" w:rsidDel="001F3134" w:rsidRDefault="001C0DD7" w:rsidP="001C0DD7">
      <w:pPr>
        <w:spacing w:line="360" w:lineRule="auto"/>
        <w:rPr>
          <w:del w:id="54" w:author="Liza Wikarsa" w:date="2019-11-18T13:41:00Z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715"/>
        <w:gridCol w:w="1350"/>
        <w:gridCol w:w="1305"/>
        <w:gridCol w:w="1335"/>
        <w:gridCol w:w="810"/>
        <w:gridCol w:w="1890"/>
      </w:tblGrid>
      <w:tr w:rsidR="001C0DD7" w14:paraId="3B28F692" w14:textId="77777777" w:rsidTr="00CC5866">
        <w:tc>
          <w:tcPr>
            <w:tcW w:w="2715" w:type="dxa"/>
          </w:tcPr>
          <w:p w14:paraId="3FDFA53C" w14:textId="0741FE7B" w:rsidR="001C0DD7" w:rsidDel="001F3134" w:rsidRDefault="001C0DD7" w:rsidP="00CC5866">
            <w:pPr>
              <w:spacing w:line="360" w:lineRule="auto"/>
              <w:jc w:val="center"/>
              <w:rPr>
                <w:del w:id="55" w:author="Liza Wikarsa" w:date="2019-11-18T13:41:00Z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D2C139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Brief statement</w:t>
            </w:r>
          </w:p>
          <w:p w14:paraId="0D4B53B2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350" w:type="dxa"/>
          </w:tcPr>
          <w:p w14:paraId="1DD678AF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91B4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Urgency</w:t>
            </w:r>
          </w:p>
        </w:tc>
        <w:tc>
          <w:tcPr>
            <w:tcW w:w="1305" w:type="dxa"/>
          </w:tcPr>
          <w:p w14:paraId="0D428391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BBE1350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Visibilty</w:t>
            </w:r>
            <w:proofErr w:type="spellEnd"/>
          </w:p>
        </w:tc>
        <w:tc>
          <w:tcPr>
            <w:tcW w:w="1335" w:type="dxa"/>
          </w:tcPr>
          <w:p w14:paraId="55F7C265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E990D5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Benefits</w:t>
            </w:r>
          </w:p>
          <w:p w14:paraId="476603AF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(annual)</w:t>
            </w:r>
          </w:p>
        </w:tc>
        <w:tc>
          <w:tcPr>
            <w:tcW w:w="810" w:type="dxa"/>
          </w:tcPr>
          <w:p w14:paraId="2FA83547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0C36D" w14:textId="77777777" w:rsidR="001C0DD7" w:rsidRDefault="001C0DD7" w:rsidP="00CC5866">
            <w:pPr>
              <w:spacing w:line="360" w:lineRule="auto"/>
              <w:jc w:val="center"/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1890" w:type="dxa"/>
          </w:tcPr>
          <w:p w14:paraId="15261640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304D12" w14:textId="09CC5668" w:rsidR="001C0DD7" w:rsidDel="001F3134" w:rsidRDefault="001C0DD7" w:rsidP="001F3134">
            <w:pPr>
              <w:spacing w:line="360" w:lineRule="auto"/>
              <w:rPr>
                <w:del w:id="56" w:author="Liza Wikarsa" w:date="2019-11-18T13:41:00Z"/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Proposed Solution</w:t>
            </w:r>
          </w:p>
          <w:p w14:paraId="650991BD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0DD7" w14:paraId="7FDF73A8" w14:textId="77777777" w:rsidTr="00CC5866">
        <w:tc>
          <w:tcPr>
            <w:tcW w:w="2715" w:type="dxa"/>
          </w:tcPr>
          <w:p w14:paraId="2D8822FF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B34FF3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angkutan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yang </w:t>
            </w:r>
            <w:commentRangeStart w:id="57"/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masih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bersifat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manual dan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teratur</w:t>
            </w:r>
            <w:commentRangeEnd w:id="57"/>
            <w:proofErr w:type="spellEnd"/>
            <w:r w:rsidR="001F3134">
              <w:rPr>
                <w:rStyle w:val="CommentReference"/>
              </w:rPr>
              <w:commentReference w:id="57"/>
            </w:r>
          </w:p>
          <w:p w14:paraId="2C0F09C6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7F6CB5E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E4B834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ASAP</w:t>
            </w:r>
          </w:p>
        </w:tc>
        <w:tc>
          <w:tcPr>
            <w:tcW w:w="1305" w:type="dxa"/>
          </w:tcPr>
          <w:p w14:paraId="2E7B81AD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2A9B12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35" w:type="dxa"/>
          </w:tcPr>
          <w:p w14:paraId="248BD77C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D670A3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810" w:type="dxa"/>
          </w:tcPr>
          <w:p w14:paraId="74ABE6B7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1BF01F4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17BAB0B4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19B2AC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commentRangeStart w:id="58"/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commentRangeEnd w:id="58"/>
            <w:proofErr w:type="spellEnd"/>
            <w:r w:rsidR="001F3134">
              <w:rPr>
                <w:rStyle w:val="CommentReference"/>
              </w:rPr>
              <w:commentReference w:id="58"/>
            </w: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mencatat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terkomputerisasi</w:t>
            </w:r>
            <w:proofErr w:type="spellEnd"/>
          </w:p>
          <w:p w14:paraId="24E853B1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0DD7" w14:paraId="7195A411" w14:textId="77777777" w:rsidTr="00CC5866">
        <w:tc>
          <w:tcPr>
            <w:tcW w:w="2715" w:type="dxa"/>
          </w:tcPr>
          <w:p w14:paraId="3A64E360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3B0B7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angkutan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commentRangeStart w:id="59"/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commentRangeEnd w:id="59"/>
            <w:proofErr w:type="spellEnd"/>
            <w:r w:rsidR="00B472A7">
              <w:rPr>
                <w:rStyle w:val="CommentReference"/>
              </w:rPr>
              <w:commentReference w:id="59"/>
            </w:r>
          </w:p>
          <w:p w14:paraId="304F4A54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CE336EE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BF2E10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ASAP</w:t>
            </w:r>
          </w:p>
        </w:tc>
        <w:tc>
          <w:tcPr>
            <w:tcW w:w="1305" w:type="dxa"/>
          </w:tcPr>
          <w:p w14:paraId="38570157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DB4529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35" w:type="dxa"/>
          </w:tcPr>
          <w:p w14:paraId="02F93EF1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F05F92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810" w:type="dxa"/>
          </w:tcPr>
          <w:p w14:paraId="568F2A79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D5D4AE8" w14:textId="77777777" w:rsidR="001C0DD7" w:rsidRDefault="001C0DD7" w:rsidP="00CC5866">
            <w:pPr>
              <w:spacing w:line="360" w:lineRule="auto"/>
              <w:jc w:val="center"/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14:paraId="0F0F9627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8CEE9B5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Pembuatan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elekronik</w:t>
            </w:r>
            <w:proofErr w:type="spellEnd"/>
          </w:p>
          <w:p w14:paraId="640010E9" w14:textId="77777777" w:rsidR="00507681" w:rsidRPr="005A4FA7" w:rsidRDefault="00507681" w:rsidP="00CC5866">
            <w:pPr>
              <w:spacing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09FB7A4" w14:textId="77777777" w:rsidR="001C0DD7" w:rsidRDefault="001C0DD7" w:rsidP="008B6A23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 Analisa PIECES </w:t>
      </w:r>
    </w:p>
    <w:tbl>
      <w:tblPr>
        <w:tblStyle w:val="TableGrid"/>
        <w:tblW w:w="9480" w:type="dxa"/>
        <w:tblLayout w:type="fixed"/>
        <w:tblLook w:val="06A0" w:firstRow="1" w:lastRow="0" w:firstColumn="1" w:lastColumn="0" w:noHBand="1" w:noVBand="1"/>
      </w:tblPr>
      <w:tblGrid>
        <w:gridCol w:w="2640"/>
        <w:gridCol w:w="3195"/>
        <w:gridCol w:w="3645"/>
      </w:tblGrid>
      <w:tr w:rsidR="001C0DD7" w14:paraId="4703E284" w14:textId="77777777" w:rsidTr="00CC5866">
        <w:tc>
          <w:tcPr>
            <w:tcW w:w="2640" w:type="dxa"/>
          </w:tcPr>
          <w:p w14:paraId="4A54EBF0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6EC3C77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>Analisa</w:t>
            </w:r>
          </w:p>
          <w:p w14:paraId="1FD878C0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3195" w:type="dxa"/>
          </w:tcPr>
          <w:p w14:paraId="4E9D1738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90A565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>Kelemahan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>Berjalan</w:t>
            </w:r>
            <w:proofErr w:type="spellEnd"/>
          </w:p>
        </w:tc>
        <w:tc>
          <w:tcPr>
            <w:tcW w:w="3645" w:type="dxa"/>
          </w:tcPr>
          <w:p w14:paraId="7725FCAA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75AF208" w14:textId="77777777" w:rsidR="001C0DD7" w:rsidRDefault="001C0DD7" w:rsidP="00CC586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>Sistem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</w:rPr>
              <w:t>Usulan</w:t>
            </w:r>
            <w:proofErr w:type="spellEnd"/>
          </w:p>
        </w:tc>
      </w:tr>
      <w:tr w:rsidR="001C0DD7" w14:paraId="0F4A2F9B" w14:textId="77777777" w:rsidTr="00CC5866">
        <w:tc>
          <w:tcPr>
            <w:tcW w:w="2640" w:type="dxa"/>
          </w:tcPr>
          <w:p w14:paraId="7B15B1F9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0A599D5D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Performance</w:t>
            </w:r>
          </w:p>
          <w:p w14:paraId="2AF6AEA9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Kinerja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95" w:type="dxa"/>
          </w:tcPr>
          <w:p w14:paraId="549753DF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7980FB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kurang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efisien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segi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45" w:type="dxa"/>
          </w:tcPr>
          <w:p w14:paraId="6C55F765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3900D235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Proses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ditangani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bantu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otomatis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tanpa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input data manual.</w:t>
            </w:r>
          </w:p>
          <w:p w14:paraId="6F8D001C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1C0DD7" w14:paraId="083DBEC2" w14:textId="77777777" w:rsidTr="00CC5866">
        <w:tc>
          <w:tcPr>
            <w:tcW w:w="2640" w:type="dxa"/>
          </w:tcPr>
          <w:p w14:paraId="2C11037C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3BF6C0A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Information</w:t>
            </w:r>
          </w:p>
          <w:p w14:paraId="01A073C2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Informasi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95" w:type="dxa"/>
          </w:tcPr>
          <w:p w14:paraId="03858ED4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C51B15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status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pengemudi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transparan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lisensi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layak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mengemudi</w:t>
            </w:r>
            <w:proofErr w:type="spellEnd"/>
          </w:p>
          <w:p w14:paraId="65ACBF37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</w:tcPr>
          <w:p w14:paraId="2F307F9E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C93AE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Feedback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pelanggan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diakses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pengemudi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pengemudi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sampai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lisensi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mengemudi</w:t>
            </w:r>
            <w:proofErr w:type="spellEnd"/>
          </w:p>
          <w:p w14:paraId="7BDA7EC1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0DD7" w14:paraId="66A33DD9" w14:textId="77777777" w:rsidTr="00CC5866">
        <w:tc>
          <w:tcPr>
            <w:tcW w:w="2640" w:type="dxa"/>
          </w:tcPr>
          <w:p w14:paraId="43CBC9B4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7C05E530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Economy</w:t>
            </w:r>
          </w:p>
          <w:p w14:paraId="09366ABC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Ekonomi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95" w:type="dxa"/>
          </w:tcPr>
          <w:p w14:paraId="07A9715D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6E9FB5" w14:textId="743C4224" w:rsidR="001C0DD7" w:rsidRDefault="001C0DD7" w:rsidP="00BE08C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Kurangnya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BE0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8C8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pelaporan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8C8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="00BE0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E08C8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E08C8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BE08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3645" w:type="dxa"/>
          </w:tcPr>
          <w:p w14:paraId="50F18898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11FEA4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Pendataan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otomatis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memungkinkan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manejemen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ditunjang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jelas</w:t>
            </w:r>
            <w:proofErr w:type="spellEnd"/>
          </w:p>
          <w:p w14:paraId="1662C81A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0DD7" w14:paraId="64329E15" w14:textId="77777777" w:rsidTr="00CC5866">
        <w:tc>
          <w:tcPr>
            <w:tcW w:w="2640" w:type="dxa"/>
          </w:tcPr>
          <w:p w14:paraId="1F8894B6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5BDCCA7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Control</w:t>
            </w:r>
          </w:p>
          <w:p w14:paraId="6D6107E5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Kontrol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  <w:p w14:paraId="3E78C53E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195" w:type="dxa"/>
          </w:tcPr>
          <w:p w14:paraId="3A33A87A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D318B3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platform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mengontrol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angkutan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</w:p>
          <w:p w14:paraId="3F6776B3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45" w:type="dxa"/>
          </w:tcPr>
          <w:p w14:paraId="7F418B9D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095F708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mengawasi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angkutan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</w:p>
        </w:tc>
      </w:tr>
      <w:tr w:rsidR="001C0DD7" w14:paraId="2B40860A" w14:textId="77777777" w:rsidTr="00CC5866">
        <w:tc>
          <w:tcPr>
            <w:tcW w:w="2640" w:type="dxa"/>
          </w:tcPr>
          <w:p w14:paraId="04E783F8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0BE69A1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Efficiency</w:t>
            </w:r>
          </w:p>
          <w:p w14:paraId="63E72997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Efisisensi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  <w:p w14:paraId="36337979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195" w:type="dxa"/>
          </w:tcPr>
          <w:p w14:paraId="6FC7D4D8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3D6405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angkutan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relatif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lambat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penumpang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membayar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bernominal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E32EFE8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45" w:type="dxa"/>
          </w:tcPr>
          <w:p w14:paraId="732A53D2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DE9680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jauh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cepat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transaksi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dilakukan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tanpa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uang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tunai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otomatis</w:t>
            </w:r>
            <w:proofErr w:type="spellEnd"/>
          </w:p>
        </w:tc>
      </w:tr>
      <w:tr w:rsidR="001C0DD7" w14:paraId="72F16340" w14:textId="77777777" w:rsidTr="00CC5866">
        <w:tc>
          <w:tcPr>
            <w:tcW w:w="2640" w:type="dxa"/>
          </w:tcPr>
          <w:p w14:paraId="656309CB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37B9A9F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Service</w:t>
            </w:r>
          </w:p>
          <w:p w14:paraId="57E7927D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Layanan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3195" w:type="dxa"/>
          </w:tcPr>
          <w:p w14:paraId="69EB9F3F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492BED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Sulit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diterapkannya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karena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platform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menaunginya</w:t>
            </w:r>
            <w:proofErr w:type="spellEnd"/>
          </w:p>
        </w:tc>
        <w:tc>
          <w:tcPr>
            <w:tcW w:w="3645" w:type="dxa"/>
          </w:tcPr>
          <w:p w14:paraId="0526D621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157DA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diterapkan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customer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manajemen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feedback dan saran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25881">
              <w:rPr>
                <w:rFonts w:ascii="Times New Roman" w:eastAsia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  <w:p w14:paraId="6EC411F2" w14:textId="77777777" w:rsidR="001C0DD7" w:rsidRDefault="001C0DD7" w:rsidP="00CC586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7995A6" w14:textId="77777777" w:rsidR="001C0DD7" w:rsidRPr="009C3847" w:rsidRDefault="001C0DD7" w:rsidP="001C0D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EBD79" w14:textId="77777777" w:rsidR="001C0DD7" w:rsidRPr="009C3847" w:rsidRDefault="001C0DD7" w:rsidP="001C0DD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38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9C3847">
        <w:rPr>
          <w:rFonts w:ascii="Times New Roman" w:eastAsia="Times New Roman" w:hAnsi="Times New Roman" w:cs="Times New Roman"/>
          <w:b/>
          <w:bCs/>
          <w:sz w:val="24"/>
          <w:szCs w:val="24"/>
        </w:rPr>
        <w:t>Spesifikasi</w:t>
      </w:r>
      <w:proofErr w:type="spellEnd"/>
      <w:r w:rsidRPr="009C38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3847">
        <w:rPr>
          <w:rFonts w:ascii="Times New Roman" w:eastAsia="Times New Roman" w:hAnsi="Times New Roman" w:cs="Times New Roman"/>
          <w:b/>
          <w:bCs/>
          <w:sz w:val="24"/>
          <w:szCs w:val="24"/>
        </w:rPr>
        <w:t>Persyaratan</w:t>
      </w:r>
      <w:proofErr w:type="spellEnd"/>
    </w:p>
    <w:p w14:paraId="53679F53" w14:textId="77777777" w:rsidR="001C0DD7" w:rsidRDefault="001C0DD7" w:rsidP="001C0DD7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4.1.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Persyaratan</w:t>
      </w:r>
      <w:proofErr w:type="spellEnd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49582139" w14:textId="77777777" w:rsidR="001C0DD7" w:rsidRDefault="001C0DD7" w:rsidP="0093541B">
      <w:pPr>
        <w:pStyle w:val="ListParagraph"/>
        <w:numPr>
          <w:ilvl w:val="1"/>
          <w:numId w:val="48"/>
        </w:numPr>
        <w:spacing w:after="0" w:line="360" w:lineRule="auto"/>
        <w:jc w:val="both"/>
        <w:rPr>
          <w:sz w:val="24"/>
          <w:szCs w:val="24"/>
        </w:rPr>
        <w:pPrChange w:id="60" w:author="Liza Wikarsa" w:date="2019-11-18T13:43:00Z">
          <w:pPr>
            <w:pStyle w:val="ListParagraph"/>
            <w:numPr>
              <w:ilvl w:val="1"/>
              <w:numId w:val="40"/>
            </w:numPr>
            <w:spacing w:after="0" w:line="360" w:lineRule="auto"/>
            <w:ind w:left="1440" w:hanging="360"/>
            <w:jc w:val="both"/>
          </w:pPr>
        </w:pPrChange>
      </w:pPr>
      <w:commentRangeStart w:id="61"/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25881">
        <w:rPr>
          <w:rFonts w:ascii="Times New Roman" w:eastAsia="Times New Roman" w:hAnsi="Times New Roman" w:cs="Times New Roman"/>
          <w:i/>
          <w:iCs/>
          <w:sz w:val="24"/>
          <w:szCs w:val="24"/>
        </w:rPr>
        <w:t>maksimal</w:t>
      </w:r>
      <w:proofErr w:type="spellEnd"/>
      <w:r w:rsidRPr="00D258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5 </w:t>
      </w:r>
      <w:proofErr w:type="spellStart"/>
      <w:r w:rsidRPr="00D25881">
        <w:rPr>
          <w:rFonts w:ascii="Times New Roman" w:eastAsia="Times New Roman" w:hAnsi="Times New Roman" w:cs="Times New Roman"/>
          <w:i/>
          <w:iCs/>
          <w:sz w:val="24"/>
          <w:szCs w:val="24"/>
        </w:rPr>
        <w:t>detik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>)</w:t>
      </w:r>
      <w:commentRangeEnd w:id="61"/>
      <w:r w:rsidR="00563D17">
        <w:rPr>
          <w:rStyle w:val="CommentReference"/>
        </w:rPr>
        <w:commentReference w:id="61"/>
      </w:r>
    </w:p>
    <w:p w14:paraId="54FF5B07" w14:textId="77777777" w:rsidR="001C0DD7" w:rsidRDefault="001C0DD7" w:rsidP="0093541B">
      <w:pPr>
        <w:pStyle w:val="ListParagraph"/>
        <w:numPr>
          <w:ilvl w:val="1"/>
          <w:numId w:val="48"/>
        </w:numPr>
        <w:spacing w:line="360" w:lineRule="auto"/>
        <w:jc w:val="both"/>
        <w:rPr>
          <w:b/>
          <w:bCs/>
          <w:sz w:val="24"/>
          <w:szCs w:val="24"/>
        </w:rPr>
        <w:pPrChange w:id="62" w:author="Liza Wikarsa" w:date="2019-11-18T13:43:00Z">
          <w:pPr>
            <w:pStyle w:val="ListParagraph"/>
            <w:numPr>
              <w:ilvl w:val="1"/>
              <w:numId w:val="40"/>
            </w:numPr>
            <w:spacing w:line="360" w:lineRule="auto"/>
            <w:ind w:left="1440" w:hanging="360"/>
            <w:jc w:val="both"/>
          </w:pPr>
        </w:pPrChange>
      </w:pP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lastRenderedPageBreak/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angkutan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</w:p>
    <w:p w14:paraId="6353F4C8" w14:textId="77777777" w:rsidR="001C0DD7" w:rsidRDefault="001C0DD7" w:rsidP="0093541B">
      <w:pPr>
        <w:pStyle w:val="ListParagraph"/>
        <w:numPr>
          <w:ilvl w:val="1"/>
          <w:numId w:val="48"/>
        </w:numPr>
        <w:spacing w:line="360" w:lineRule="auto"/>
        <w:jc w:val="both"/>
        <w:rPr>
          <w:b/>
          <w:bCs/>
          <w:sz w:val="24"/>
          <w:szCs w:val="24"/>
        </w:rPr>
        <w:pPrChange w:id="63" w:author="Liza Wikarsa" w:date="2019-11-18T13:43:00Z">
          <w:pPr>
            <w:pStyle w:val="ListParagraph"/>
            <w:numPr>
              <w:ilvl w:val="1"/>
              <w:numId w:val="40"/>
            </w:numPr>
            <w:spacing w:line="360" w:lineRule="auto"/>
            <w:ind w:left="1440" w:hanging="360"/>
            <w:jc w:val="both"/>
          </w:pPr>
        </w:pPrChange>
      </w:pP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5881">
        <w:rPr>
          <w:rFonts w:ascii="Times New Roman" w:eastAsia="Times New Roman" w:hAnsi="Times New Roman" w:cs="Times New Roman"/>
          <w:i/>
          <w:iCs/>
          <w:sz w:val="24"/>
          <w:szCs w:val="24"/>
        </w:rPr>
        <w:t>top-up</w:t>
      </w: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saldo</w:t>
      </w:r>
      <w:proofErr w:type="spellEnd"/>
      <w:r w:rsidRPr="00D2588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4"/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sistem</w:t>
      </w:r>
      <w:commentRangeEnd w:id="64"/>
      <w:proofErr w:type="spellEnd"/>
      <w:r w:rsidR="0093541B">
        <w:rPr>
          <w:rStyle w:val="CommentReference"/>
        </w:rPr>
        <w:commentReference w:id="64"/>
      </w:r>
    </w:p>
    <w:p w14:paraId="26E2834F" w14:textId="53DB9BD9" w:rsidR="001C0DD7" w:rsidRDefault="001C0DD7" w:rsidP="0093541B">
      <w:pPr>
        <w:pStyle w:val="ListParagraph"/>
        <w:numPr>
          <w:ilvl w:val="1"/>
          <w:numId w:val="48"/>
        </w:numPr>
        <w:spacing w:line="360" w:lineRule="auto"/>
        <w:jc w:val="both"/>
        <w:rPr>
          <w:b/>
          <w:bCs/>
          <w:sz w:val="24"/>
          <w:szCs w:val="24"/>
        </w:rPr>
        <w:pPrChange w:id="65" w:author="Liza Wikarsa" w:date="2019-11-18T13:43:00Z">
          <w:pPr>
            <w:pStyle w:val="ListParagraph"/>
            <w:numPr>
              <w:ilvl w:val="1"/>
              <w:numId w:val="40"/>
            </w:numPr>
            <w:spacing w:line="360" w:lineRule="auto"/>
            <w:ind w:left="1440" w:hanging="360"/>
            <w:jc w:val="both"/>
          </w:pPr>
        </w:pPrChange>
      </w:pP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alert box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pemberitahuan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541B">
        <w:rPr>
          <w:rFonts w:ascii="Times New Roman" w:eastAsia="Times New Roman" w:hAnsi="Times New Roman" w:cs="Times New Roman"/>
          <w:i/>
          <w:iCs/>
          <w:sz w:val="24"/>
          <w:szCs w:val="24"/>
          <w:rPrChange w:id="66" w:author="Liza Wikarsa" w:date="2019-11-18T13:4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scanner</w:t>
      </w: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7"/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7"/>
      <w:r w:rsidR="00ED2F3C">
        <w:rPr>
          <w:rStyle w:val="CommentReference"/>
        </w:rPr>
        <w:commentReference w:id="67"/>
      </w: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ditangguhkan</w:t>
      </w:r>
      <w:proofErr w:type="spellEnd"/>
      <w:ins w:id="68" w:author="Liza Wikarsa" w:date="2019-11-18T13:45:00Z">
        <w:r w:rsidR="00ED2F3C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AD441B1" w14:textId="6C7833C3" w:rsidR="001C0DD7" w:rsidRPr="00F82B52" w:rsidRDefault="001C0DD7" w:rsidP="0093541B">
      <w:pPr>
        <w:pStyle w:val="ListParagraph"/>
        <w:numPr>
          <w:ilvl w:val="1"/>
          <w:numId w:val="48"/>
        </w:numPr>
        <w:spacing w:line="360" w:lineRule="auto"/>
        <w:jc w:val="both"/>
        <w:rPr>
          <w:b/>
          <w:bCs/>
          <w:sz w:val="24"/>
          <w:szCs w:val="24"/>
        </w:rPr>
        <w:pPrChange w:id="69" w:author="Liza Wikarsa" w:date="2019-11-18T13:43:00Z">
          <w:pPr>
            <w:pStyle w:val="ListParagraph"/>
            <w:numPr>
              <w:ilvl w:val="1"/>
              <w:numId w:val="40"/>
            </w:numPr>
            <w:spacing w:line="360" w:lineRule="auto"/>
            <w:ind w:left="1440" w:hanging="360"/>
            <w:jc w:val="both"/>
          </w:pPr>
        </w:pPrChange>
      </w:pPr>
      <w:commentRangeStart w:id="70"/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riwayat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kepentingan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supervisi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adm</w:t>
      </w:r>
      <w:ins w:id="71" w:author="Liza Wikarsa" w:date="2019-11-18T13:46:00Z">
        <w:r w:rsidR="00EA0159">
          <w:rPr>
            <w:rFonts w:ascii="Times New Roman" w:eastAsia="Times New Roman" w:hAnsi="Times New Roman" w:cs="Times New Roman"/>
            <w:sz w:val="24"/>
            <w:szCs w:val="24"/>
          </w:rPr>
          <w:t>i</w:t>
        </w:r>
      </w:ins>
      <w:r w:rsidRPr="00D25881">
        <w:rPr>
          <w:rFonts w:ascii="Times New Roman" w:eastAsia="Times New Roman" w:hAnsi="Times New Roman" w:cs="Times New Roman"/>
          <w:sz w:val="24"/>
          <w:szCs w:val="24"/>
        </w:rPr>
        <w:t>n dan super-admin)</w:t>
      </w:r>
      <w:commentRangeEnd w:id="70"/>
      <w:r w:rsidR="00332E1A">
        <w:rPr>
          <w:rStyle w:val="CommentReference"/>
        </w:rPr>
        <w:commentReference w:id="70"/>
      </w:r>
    </w:p>
    <w:p w14:paraId="1A78B913" w14:textId="77777777" w:rsidR="00F82B52" w:rsidRDefault="00F82B52" w:rsidP="00F82B52">
      <w:pPr>
        <w:spacing w:line="360" w:lineRule="auto"/>
        <w:jc w:val="both"/>
        <w:rPr>
          <w:b/>
          <w:bCs/>
          <w:sz w:val="24"/>
          <w:szCs w:val="24"/>
        </w:rPr>
      </w:pPr>
    </w:p>
    <w:p w14:paraId="0AD6B2F8" w14:textId="77777777" w:rsidR="00F82B52" w:rsidRPr="00F82B52" w:rsidRDefault="00F82B52" w:rsidP="00F82B52">
      <w:pPr>
        <w:spacing w:line="360" w:lineRule="auto"/>
        <w:jc w:val="both"/>
        <w:rPr>
          <w:b/>
          <w:bCs/>
          <w:sz w:val="24"/>
          <w:szCs w:val="24"/>
        </w:rPr>
      </w:pPr>
    </w:p>
    <w:p w14:paraId="1BE914E5" w14:textId="77777777" w:rsidR="001C0DD7" w:rsidRDefault="001C0DD7" w:rsidP="001C0DD7">
      <w:pPr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Persyaratan</w:t>
      </w:r>
      <w:proofErr w:type="spellEnd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Non-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Fungsional</w:t>
      </w:r>
      <w:proofErr w:type="spellEnd"/>
    </w:p>
    <w:p w14:paraId="57D356C1" w14:textId="77777777" w:rsidR="001C0DD7" w:rsidRDefault="001C0DD7" w:rsidP="001C0DD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4.2.1.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Operasional</w:t>
      </w:r>
      <w:proofErr w:type="spellEnd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1B4017A" w14:textId="75A1E7D5" w:rsidR="001C0DD7" w:rsidRPr="009F0383" w:rsidRDefault="001C0DD7" w:rsidP="009F0383">
      <w:pPr>
        <w:pStyle w:val="ListParagraph"/>
        <w:numPr>
          <w:ilvl w:val="0"/>
          <w:numId w:val="51"/>
        </w:numPr>
        <w:spacing w:line="360" w:lineRule="auto"/>
        <w:ind w:left="1843" w:hanging="425"/>
        <w:jc w:val="both"/>
        <w:rPr>
          <w:b/>
          <w:bCs/>
          <w:sz w:val="24"/>
          <w:szCs w:val="24"/>
          <w:rPrChange w:id="72" w:author="Liza Wikarsa" w:date="2019-11-18T13:48:00Z">
            <w:rPr>
              <w:b/>
              <w:bCs/>
            </w:rPr>
          </w:rPrChange>
        </w:rPr>
        <w:pPrChange w:id="73" w:author="Liza Wikarsa" w:date="2019-11-18T13:48:00Z">
          <w:pPr>
            <w:pStyle w:val="ListParagraph"/>
            <w:numPr>
              <w:ilvl w:val="2"/>
              <w:numId w:val="44"/>
            </w:numPr>
            <w:spacing w:line="360" w:lineRule="auto"/>
            <w:ind w:left="2160" w:hanging="360"/>
            <w:jc w:val="both"/>
          </w:pPr>
        </w:pPrChange>
      </w:pP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74" w:author="Liza Wikarsa" w:date="2019-11-18T13:48:00Z">
            <w:rPr/>
          </w:rPrChange>
        </w:rPr>
        <w:t>Sistem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75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76" w:author="Liza Wikarsa" w:date="2019-11-18T13:48:00Z">
            <w:rPr/>
          </w:rPrChange>
        </w:rPr>
        <w:t>dapat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77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78" w:author="Liza Wikarsa" w:date="2019-11-18T13:48:00Z">
            <w:rPr/>
          </w:rPrChange>
        </w:rPr>
        <w:t>berjalan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79" w:author="Liza Wikarsa" w:date="2019-11-18T13:48:00Z">
            <w:rPr/>
          </w:rPrChange>
        </w:rPr>
        <w:t xml:space="preserve"> di OS Android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80" w:author="Liza Wikarsa" w:date="2019-11-18T13:48:00Z">
            <w:rPr/>
          </w:rPrChange>
        </w:rPr>
        <w:t>dengan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81" w:author="Liza Wikarsa" w:date="2019-11-18T13:48:00Z">
            <w:rPr/>
          </w:rPrChange>
        </w:rPr>
        <w:t xml:space="preserve"> API minimal 4.0.1 (</w:t>
      </w:r>
      <w:r w:rsidRPr="009F0383">
        <w:rPr>
          <w:rFonts w:ascii="Times New Roman" w:eastAsia="Times New Roman" w:hAnsi="Times New Roman" w:cs="Times New Roman"/>
          <w:i/>
          <w:iCs/>
          <w:sz w:val="24"/>
          <w:szCs w:val="24"/>
          <w:rPrChange w:id="82" w:author="Liza Wikarsa" w:date="2019-11-18T13:4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Ice Cream Sandwich</w:t>
      </w:r>
      <w:r w:rsidRPr="009F0383">
        <w:rPr>
          <w:rFonts w:ascii="Times New Roman" w:eastAsia="Times New Roman" w:hAnsi="Times New Roman" w:cs="Times New Roman"/>
          <w:sz w:val="24"/>
          <w:szCs w:val="24"/>
          <w:rPrChange w:id="83" w:author="Liza Wikarsa" w:date="2019-11-18T13:48:00Z">
            <w:rPr/>
          </w:rPrChange>
        </w:rPr>
        <w:t>)</w:t>
      </w:r>
      <w:ins w:id="84" w:author="Liza Wikarsa" w:date="2019-11-18T13:47:00Z">
        <w:r w:rsidR="009F0383" w:rsidRPr="009F0383">
          <w:rPr>
            <w:rFonts w:ascii="Times New Roman" w:eastAsia="Times New Roman" w:hAnsi="Times New Roman" w:cs="Times New Roman"/>
            <w:sz w:val="24"/>
            <w:szCs w:val="24"/>
            <w:rPrChange w:id="85" w:author="Liza Wikarsa" w:date="2019-11-18T13:48:00Z">
              <w:rPr/>
            </w:rPrChange>
          </w:rPr>
          <w:t>.</w:t>
        </w:r>
      </w:ins>
    </w:p>
    <w:p w14:paraId="51A99D94" w14:textId="5F47CA24" w:rsidR="001C0DD7" w:rsidRPr="009F0383" w:rsidRDefault="001C0DD7" w:rsidP="009F0383">
      <w:pPr>
        <w:pStyle w:val="ListParagraph"/>
        <w:numPr>
          <w:ilvl w:val="0"/>
          <w:numId w:val="51"/>
        </w:numPr>
        <w:spacing w:line="360" w:lineRule="auto"/>
        <w:ind w:left="1843" w:hanging="425"/>
        <w:jc w:val="both"/>
        <w:rPr>
          <w:b/>
          <w:bCs/>
          <w:sz w:val="24"/>
          <w:szCs w:val="24"/>
          <w:rPrChange w:id="86" w:author="Liza Wikarsa" w:date="2019-11-18T13:48:00Z">
            <w:rPr>
              <w:b/>
              <w:bCs/>
            </w:rPr>
          </w:rPrChange>
        </w:rPr>
        <w:pPrChange w:id="87" w:author="Liza Wikarsa" w:date="2019-11-18T13:48:00Z">
          <w:pPr>
            <w:pStyle w:val="ListParagraph"/>
            <w:numPr>
              <w:ilvl w:val="2"/>
              <w:numId w:val="44"/>
            </w:numPr>
            <w:spacing w:line="360" w:lineRule="auto"/>
            <w:ind w:left="2160" w:hanging="360"/>
            <w:jc w:val="both"/>
          </w:pPr>
        </w:pPrChange>
      </w:pPr>
      <w:r w:rsidRPr="009F0383">
        <w:rPr>
          <w:rFonts w:ascii="Times New Roman" w:eastAsia="Times New Roman" w:hAnsi="Times New Roman" w:cs="Times New Roman"/>
          <w:sz w:val="24"/>
          <w:szCs w:val="24"/>
          <w:rPrChange w:id="88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89" w:author="Liza Wikarsa" w:date="2019-11-18T13:48:00Z">
            <w:rPr/>
          </w:rPrChange>
        </w:rPr>
        <w:t>Besarnya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90" w:author="Liza Wikarsa" w:date="2019-11-18T13:48:00Z">
            <w:rPr/>
          </w:rPrChange>
        </w:rPr>
        <w:t xml:space="preserve"> program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91" w:author="Liza Wikarsa" w:date="2019-11-18T13:48:00Z">
            <w:rPr/>
          </w:rPrChange>
        </w:rPr>
        <w:t>maksimal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92" w:author="Liza Wikarsa" w:date="2019-11-18T13:48:00Z">
            <w:rPr/>
          </w:rPrChange>
        </w:rPr>
        <w:t xml:space="preserve"> 15MB</w:t>
      </w:r>
      <w:ins w:id="93" w:author="Liza Wikarsa" w:date="2019-11-18T13:47:00Z">
        <w:r w:rsidR="009F0383" w:rsidRPr="009F0383">
          <w:rPr>
            <w:rFonts w:ascii="Times New Roman" w:eastAsia="Times New Roman" w:hAnsi="Times New Roman" w:cs="Times New Roman"/>
            <w:sz w:val="24"/>
            <w:szCs w:val="24"/>
            <w:rPrChange w:id="94" w:author="Liza Wikarsa" w:date="2019-11-18T13:48:00Z">
              <w:rPr/>
            </w:rPrChange>
          </w:rPr>
          <w:t>.</w:t>
        </w:r>
      </w:ins>
    </w:p>
    <w:p w14:paraId="730F250F" w14:textId="77777777" w:rsidR="001C0DD7" w:rsidRDefault="001C0DD7" w:rsidP="001C0DD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4.2.2.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Sekuriti</w:t>
      </w:r>
      <w:proofErr w:type="spellEnd"/>
    </w:p>
    <w:p w14:paraId="270D98AD" w14:textId="0C46B12F" w:rsidR="001C0DD7" w:rsidRPr="009F0383" w:rsidRDefault="001C0DD7" w:rsidP="009F0383">
      <w:pPr>
        <w:pStyle w:val="ListParagraph"/>
        <w:numPr>
          <w:ilvl w:val="0"/>
          <w:numId w:val="52"/>
        </w:numPr>
        <w:spacing w:line="360" w:lineRule="auto"/>
        <w:ind w:left="1985" w:hanging="567"/>
        <w:jc w:val="both"/>
        <w:rPr>
          <w:b/>
          <w:bCs/>
          <w:sz w:val="24"/>
          <w:szCs w:val="24"/>
          <w:rPrChange w:id="95" w:author="Liza Wikarsa" w:date="2019-11-18T13:48:00Z">
            <w:rPr>
              <w:b/>
              <w:bCs/>
            </w:rPr>
          </w:rPrChange>
        </w:rPr>
        <w:pPrChange w:id="96" w:author="Liza Wikarsa" w:date="2019-11-18T13:48:00Z">
          <w:pPr>
            <w:pStyle w:val="ListParagraph"/>
            <w:numPr>
              <w:ilvl w:val="2"/>
              <w:numId w:val="43"/>
            </w:numPr>
            <w:spacing w:line="360" w:lineRule="auto"/>
            <w:ind w:left="2160" w:hanging="360"/>
            <w:jc w:val="both"/>
          </w:pPr>
        </w:pPrChange>
      </w:pP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97" w:author="Liza Wikarsa" w:date="2019-11-18T13:48:00Z">
            <w:rPr/>
          </w:rPrChange>
        </w:rPr>
        <w:t>Sistem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98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99" w:author="Liza Wikarsa" w:date="2019-11-18T13:48:00Z">
            <w:rPr/>
          </w:rPrChange>
        </w:rPr>
        <w:t>atau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00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01" w:author="Liza Wikarsa" w:date="2019-11-18T13:48:00Z">
            <w:rPr/>
          </w:rPrChange>
        </w:rPr>
        <w:t>aplikasi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02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03" w:author="Liza Wikarsa" w:date="2019-11-18T13:48:00Z">
            <w:rPr/>
          </w:rPrChange>
        </w:rPr>
        <w:t>harus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04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05" w:author="Liza Wikarsa" w:date="2019-11-18T13:48:00Z">
            <w:rPr/>
          </w:rPrChange>
        </w:rPr>
        <w:t>menjamin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06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07" w:author="Liza Wikarsa" w:date="2019-11-18T13:48:00Z">
            <w:rPr/>
          </w:rPrChange>
        </w:rPr>
        <w:t>keamanan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08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09" w:author="Liza Wikarsa" w:date="2019-11-18T13:48:00Z">
            <w:rPr/>
          </w:rPrChange>
        </w:rPr>
        <w:t>transaksi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10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11" w:author="Liza Wikarsa" w:date="2019-11-18T13:48:00Z">
            <w:rPr/>
          </w:rPrChange>
        </w:rPr>
        <w:t>beru</w:t>
      </w:r>
      <w:del w:id="112" w:author="Liza Wikarsa" w:date="2019-11-18T13:47:00Z">
        <w:r w:rsidRPr="009F0383" w:rsidDel="009F0383">
          <w:rPr>
            <w:rFonts w:ascii="Times New Roman" w:eastAsia="Times New Roman" w:hAnsi="Times New Roman" w:cs="Times New Roman"/>
            <w:sz w:val="24"/>
            <w:szCs w:val="24"/>
            <w:rPrChange w:id="113" w:author="Liza Wikarsa" w:date="2019-11-18T13:48:00Z">
              <w:rPr/>
            </w:rPrChange>
          </w:rPr>
          <w:delText>e</w:delText>
        </w:r>
      </w:del>
      <w:r w:rsidRPr="009F0383">
        <w:rPr>
          <w:rFonts w:ascii="Times New Roman" w:eastAsia="Times New Roman" w:hAnsi="Times New Roman" w:cs="Times New Roman"/>
          <w:sz w:val="24"/>
          <w:szCs w:val="24"/>
          <w:rPrChange w:id="114" w:author="Liza Wikarsa" w:date="2019-11-18T13:48:00Z">
            <w:rPr/>
          </w:rPrChange>
        </w:rPr>
        <w:t>pa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15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16" w:author="Liza Wikarsa" w:date="2019-11-18T13:48:00Z">
            <w:rPr/>
          </w:rPrChange>
        </w:rPr>
        <w:t>pembayaran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17" w:author="Liza Wikarsa" w:date="2019-11-18T13:48:00Z">
            <w:rPr/>
          </w:rPrChange>
        </w:rPr>
        <w:t xml:space="preserve"> dan </w:t>
      </w:r>
      <w:r w:rsidRPr="009F0383">
        <w:rPr>
          <w:rFonts w:ascii="Times New Roman" w:eastAsia="Times New Roman" w:hAnsi="Times New Roman" w:cs="Times New Roman"/>
          <w:i/>
          <w:iCs/>
          <w:sz w:val="24"/>
          <w:szCs w:val="24"/>
          <w:rPrChange w:id="118" w:author="Liza Wikarsa" w:date="2019-11-18T13:48:00Z">
            <w:rPr>
              <w:i/>
              <w:iCs/>
            </w:rPr>
          </w:rPrChange>
        </w:rPr>
        <w:t>top-up</w:t>
      </w:r>
      <w:r w:rsidRPr="009F0383">
        <w:rPr>
          <w:rFonts w:ascii="Times New Roman" w:eastAsia="Times New Roman" w:hAnsi="Times New Roman" w:cs="Times New Roman"/>
          <w:sz w:val="24"/>
          <w:szCs w:val="24"/>
          <w:rPrChange w:id="119" w:author="Liza Wikarsa" w:date="2019-11-18T13:48:00Z">
            <w:rPr/>
          </w:rPrChange>
        </w:rPr>
        <w:t xml:space="preserve"> di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20" w:author="Liza Wikarsa" w:date="2019-11-18T13:48:00Z">
            <w:rPr/>
          </w:rPrChange>
        </w:rPr>
        <w:t>dalam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21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22" w:author="Liza Wikarsa" w:date="2019-11-18T13:48:00Z">
            <w:rPr/>
          </w:rPrChange>
        </w:rPr>
        <w:t>angkutan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23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24" w:author="Liza Wikarsa" w:date="2019-11-18T13:48:00Z">
            <w:rPr/>
          </w:rPrChange>
        </w:rPr>
        <w:t>umum</w:t>
      </w:r>
      <w:proofErr w:type="spellEnd"/>
      <w:r w:rsidRPr="009F0383">
        <w:rPr>
          <w:rFonts w:ascii="Times New Roman" w:eastAsia="Times New Roman" w:hAnsi="Times New Roman" w:cs="Times New Roman"/>
          <w:sz w:val="24"/>
          <w:szCs w:val="24"/>
          <w:rPrChange w:id="125" w:author="Liza Wikarsa" w:date="2019-11-18T13:48:00Z">
            <w:rPr/>
          </w:rPrChange>
        </w:rPr>
        <w:t xml:space="preserve"> </w:t>
      </w:r>
      <w:proofErr w:type="spellStart"/>
      <w:r w:rsidRPr="009F0383">
        <w:rPr>
          <w:rFonts w:ascii="Times New Roman" w:eastAsia="Times New Roman" w:hAnsi="Times New Roman" w:cs="Times New Roman"/>
          <w:sz w:val="24"/>
          <w:szCs w:val="24"/>
          <w:rPrChange w:id="126" w:author="Liza Wikarsa" w:date="2019-11-18T13:48:00Z">
            <w:rPr/>
          </w:rPrChange>
        </w:rPr>
        <w:t>kota</w:t>
      </w:r>
      <w:proofErr w:type="spellEnd"/>
    </w:p>
    <w:p w14:paraId="4FA6F1CC" w14:textId="77777777" w:rsidR="001C0DD7" w:rsidRDefault="001C0DD7" w:rsidP="001C0DD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4.2.3.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Informasi</w:t>
      </w:r>
      <w:proofErr w:type="spellEnd"/>
    </w:p>
    <w:p w14:paraId="52970DDA" w14:textId="77777777" w:rsidR="001C0DD7" w:rsidRDefault="001C0DD7" w:rsidP="009F0383">
      <w:pPr>
        <w:pStyle w:val="ListParagraph"/>
        <w:numPr>
          <w:ilvl w:val="2"/>
          <w:numId w:val="53"/>
        </w:numPr>
        <w:spacing w:line="360" w:lineRule="auto"/>
        <w:jc w:val="both"/>
        <w:rPr>
          <w:b/>
          <w:bCs/>
          <w:sz w:val="24"/>
          <w:szCs w:val="24"/>
        </w:rPr>
        <w:pPrChange w:id="127" w:author="Liza Wikarsa" w:date="2019-11-18T13:48:00Z">
          <w:pPr>
            <w:pStyle w:val="ListParagraph"/>
            <w:numPr>
              <w:ilvl w:val="2"/>
              <w:numId w:val="41"/>
            </w:numPr>
            <w:spacing w:line="360" w:lineRule="auto"/>
            <w:ind w:left="2160" w:hanging="360"/>
            <w:jc w:val="both"/>
          </w:pPr>
        </w:pPrChange>
      </w:pPr>
      <w:commentRangeStart w:id="128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berhasil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gagal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ditangguhkan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asumsi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konektivitas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(rata-rata)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detik</w:t>
      </w:r>
      <w:commentRangeEnd w:id="128"/>
      <w:proofErr w:type="spellEnd"/>
      <w:r w:rsidR="009F0383">
        <w:rPr>
          <w:rStyle w:val="CommentReference"/>
        </w:rPr>
        <w:commentReference w:id="128"/>
      </w:r>
    </w:p>
    <w:p w14:paraId="07FB4FDF" w14:textId="19399AFE" w:rsidR="001C0DD7" w:rsidRDefault="001C0DD7" w:rsidP="009F0383">
      <w:pPr>
        <w:pStyle w:val="ListParagraph"/>
        <w:numPr>
          <w:ilvl w:val="2"/>
          <w:numId w:val="53"/>
        </w:numPr>
        <w:spacing w:line="360" w:lineRule="auto"/>
        <w:jc w:val="both"/>
        <w:rPr>
          <w:b/>
          <w:bCs/>
          <w:sz w:val="24"/>
          <w:szCs w:val="24"/>
        </w:rPr>
        <w:pPrChange w:id="129" w:author="Liza Wikarsa" w:date="2019-11-18T13:48:00Z">
          <w:pPr>
            <w:pStyle w:val="ListParagraph"/>
            <w:numPr>
              <w:ilvl w:val="2"/>
              <w:numId w:val="41"/>
            </w:numPr>
            <w:spacing w:line="360" w:lineRule="auto"/>
            <w:ind w:left="2160" w:hanging="360"/>
            <w:jc w:val="both"/>
          </w:pPr>
        </w:pPrChange>
      </w:pPr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detik</w:t>
      </w:r>
      <w:proofErr w:type="spellEnd"/>
      <w:ins w:id="130" w:author="Liza Wikarsa" w:date="2019-11-18T13:48:00Z">
        <w:r w:rsidR="009F038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4F33D229" w14:textId="77777777" w:rsidR="001C0DD7" w:rsidRDefault="001C0DD7" w:rsidP="001C0DD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4.2.4. </w:t>
      </w:r>
      <w:proofErr w:type="spellStart"/>
      <w:r w:rsidRPr="00D25881">
        <w:rPr>
          <w:rFonts w:ascii="Times New Roman" w:eastAsia="Times New Roman" w:hAnsi="Times New Roman" w:cs="Times New Roman"/>
          <w:b/>
          <w:bCs/>
          <w:sz w:val="24"/>
          <w:szCs w:val="24"/>
        </w:rPr>
        <w:t>Kinerja</w:t>
      </w:r>
      <w:proofErr w:type="spellEnd"/>
    </w:p>
    <w:p w14:paraId="121258EC" w14:textId="59C6FAC5" w:rsidR="001C0DD7" w:rsidDel="009F0383" w:rsidRDefault="001C0DD7" w:rsidP="001C0DD7">
      <w:pPr>
        <w:pStyle w:val="ListParagraph"/>
        <w:numPr>
          <w:ilvl w:val="2"/>
          <w:numId w:val="42"/>
        </w:numPr>
        <w:spacing w:line="360" w:lineRule="auto"/>
        <w:jc w:val="both"/>
        <w:rPr>
          <w:del w:id="131" w:author="Liza Wikarsa" w:date="2019-11-18T13:48:00Z"/>
          <w:b/>
          <w:bCs/>
          <w:sz w:val="24"/>
          <w:szCs w:val="24"/>
        </w:rPr>
      </w:pPr>
      <w:del w:id="132" w:author="Liza Wikarsa" w:date="2019-11-18T13:48:00Z">
        <w:r w:rsidRPr="00D25881" w:rsidDel="009F0383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Sistem memiliki tampila</w:delText>
        </w:r>
        <w:r w:rsidR="00AF7C3B" w:rsidDel="009F0383">
          <w:rPr>
            <w:rFonts w:ascii="Times New Roman" w:eastAsia="Times New Roman" w:hAnsi="Times New Roman" w:cs="Times New Roman"/>
            <w:sz w:val="24"/>
            <w:szCs w:val="24"/>
          </w:rPr>
          <w:delText>n antarmuka yang mudah dipahami</w:delText>
        </w:r>
      </w:del>
    </w:p>
    <w:p w14:paraId="49B0F7AF" w14:textId="0FE1C2D6" w:rsidR="42869DB5" w:rsidRPr="00A32E39" w:rsidRDefault="001C0DD7" w:rsidP="42869DB5">
      <w:pPr>
        <w:pStyle w:val="ListParagraph"/>
        <w:numPr>
          <w:ilvl w:val="2"/>
          <w:numId w:val="42"/>
        </w:numPr>
        <w:spacing w:line="360" w:lineRule="auto"/>
        <w:jc w:val="both"/>
        <w:rPr>
          <w:b/>
          <w:bCs/>
          <w:sz w:val="24"/>
          <w:szCs w:val="24"/>
        </w:rPr>
      </w:pPr>
      <w:bookmarkStart w:id="133" w:name="_GoBack"/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D258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25881">
        <w:rPr>
          <w:rFonts w:ascii="Times New Roman" w:eastAsia="Times New Roman" w:hAnsi="Times New Roman" w:cs="Times New Roman"/>
          <w:sz w:val="24"/>
          <w:szCs w:val="24"/>
        </w:rPr>
        <w:t>membingungkan</w:t>
      </w:r>
      <w:proofErr w:type="spellEnd"/>
    </w:p>
    <w:bookmarkEnd w:id="133"/>
    <w:p w14:paraId="4F021B36" w14:textId="77777777" w:rsidR="00A32E39" w:rsidRDefault="00A32E39" w:rsidP="00A32E39">
      <w:pPr>
        <w:spacing w:line="360" w:lineRule="auto"/>
        <w:jc w:val="both"/>
        <w:rPr>
          <w:b/>
          <w:bCs/>
          <w:sz w:val="24"/>
          <w:szCs w:val="24"/>
        </w:rPr>
      </w:pPr>
    </w:p>
    <w:p w14:paraId="0A952EFC" w14:textId="77777777" w:rsidR="005654AC" w:rsidRDefault="005654AC" w:rsidP="00A32E39">
      <w:pPr>
        <w:spacing w:line="360" w:lineRule="auto"/>
        <w:jc w:val="both"/>
        <w:rPr>
          <w:b/>
          <w:bCs/>
          <w:sz w:val="24"/>
          <w:szCs w:val="24"/>
        </w:rPr>
      </w:pPr>
    </w:p>
    <w:p w14:paraId="183834E5" w14:textId="77777777" w:rsidR="005654AC" w:rsidRDefault="005654AC" w:rsidP="00A32E39">
      <w:pPr>
        <w:spacing w:line="360" w:lineRule="auto"/>
        <w:jc w:val="both"/>
        <w:rPr>
          <w:b/>
          <w:bCs/>
          <w:sz w:val="24"/>
          <w:szCs w:val="24"/>
        </w:rPr>
      </w:pPr>
    </w:p>
    <w:p w14:paraId="3F51E346" w14:textId="77777777" w:rsidR="005654AC" w:rsidRDefault="005654AC" w:rsidP="00A32E39">
      <w:pPr>
        <w:spacing w:line="360" w:lineRule="auto"/>
        <w:jc w:val="both"/>
        <w:rPr>
          <w:b/>
          <w:bCs/>
          <w:sz w:val="24"/>
          <w:szCs w:val="24"/>
        </w:rPr>
      </w:pPr>
    </w:p>
    <w:p w14:paraId="4388C31B" w14:textId="77777777" w:rsidR="005654AC" w:rsidRDefault="005654AC" w:rsidP="00A32E39">
      <w:pPr>
        <w:spacing w:line="360" w:lineRule="auto"/>
        <w:jc w:val="both"/>
        <w:rPr>
          <w:b/>
          <w:bCs/>
          <w:sz w:val="24"/>
          <w:szCs w:val="24"/>
        </w:rPr>
      </w:pPr>
    </w:p>
    <w:p w14:paraId="70B1B201" w14:textId="77777777" w:rsidR="005654AC" w:rsidRDefault="005654AC" w:rsidP="00A32E39">
      <w:pPr>
        <w:spacing w:line="360" w:lineRule="auto"/>
        <w:jc w:val="both"/>
        <w:rPr>
          <w:b/>
          <w:bCs/>
          <w:sz w:val="24"/>
          <w:szCs w:val="24"/>
        </w:rPr>
      </w:pPr>
    </w:p>
    <w:p w14:paraId="55851E20" w14:textId="77777777" w:rsidR="005654AC" w:rsidRDefault="005654AC" w:rsidP="00A32E39">
      <w:pPr>
        <w:spacing w:line="360" w:lineRule="auto"/>
        <w:jc w:val="both"/>
        <w:rPr>
          <w:b/>
          <w:bCs/>
          <w:sz w:val="24"/>
          <w:szCs w:val="24"/>
        </w:rPr>
      </w:pPr>
    </w:p>
    <w:p w14:paraId="098F7EDF" w14:textId="7C893D30" w:rsidR="005654AC" w:rsidRDefault="005654AC" w:rsidP="005654A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Lampiran</w:t>
      </w:r>
    </w:p>
    <w:p w14:paraId="4AC09AE0" w14:textId="77777777" w:rsidR="002025D6" w:rsidRDefault="002025D6" w:rsidP="005654AC">
      <w:pPr>
        <w:spacing w:line="360" w:lineRule="auto"/>
        <w:jc w:val="both"/>
        <w:rPr>
          <w:b/>
          <w:bCs/>
          <w:sz w:val="24"/>
          <w:szCs w:val="24"/>
        </w:rPr>
      </w:pPr>
    </w:p>
    <w:p w14:paraId="6AE8BD1D" w14:textId="4F7E96E0" w:rsidR="005654AC" w:rsidRDefault="005654AC" w:rsidP="005654A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5.1. Daftar </w:t>
      </w:r>
      <w:proofErr w:type="spellStart"/>
      <w:r>
        <w:rPr>
          <w:b/>
          <w:bCs/>
          <w:sz w:val="24"/>
          <w:szCs w:val="24"/>
        </w:rPr>
        <w:t>Pertanyaan</w:t>
      </w:r>
      <w:proofErr w:type="spellEnd"/>
    </w:p>
    <w:p w14:paraId="726FA4AE" w14:textId="0B82E096" w:rsidR="005654AC" w:rsidRPr="00115CB5" w:rsidRDefault="005654AC" w:rsidP="00115CB5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15CB5">
        <w:rPr>
          <w:b/>
          <w:bCs/>
          <w:sz w:val="24"/>
          <w:szCs w:val="24"/>
        </w:rPr>
        <w:t>5.1.1.</w:t>
      </w:r>
      <w:r w:rsidRPr="00115CB5">
        <w:rPr>
          <w:bCs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Apakah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selama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ini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ada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sistem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mengatur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kegiatan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transportasi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angkutan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umum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kota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kalau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ada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bisa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dijelaskan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bagaimana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alurnya</w:t>
      </w:r>
      <w:proofErr w:type="spellEnd"/>
      <w:r w:rsidR="00115CB5" w:rsidRPr="00115CB5">
        <w:rPr>
          <w:rFonts w:ascii="Times New Roman" w:eastAsia="Times New Roman" w:hAnsi="Times New Roman" w:cs="Times New Roman"/>
          <w:i/>
          <w:sz w:val="24"/>
          <w:szCs w:val="24"/>
        </w:rPr>
        <w:t>?.</w:t>
      </w:r>
      <w:proofErr w:type="gramEnd"/>
    </w:p>
    <w:p w14:paraId="46FA8E02" w14:textId="62E02BF0" w:rsidR="00115CB5" w:rsidRDefault="00115CB5" w:rsidP="00FA7C91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A7C91">
        <w:rPr>
          <w:b/>
          <w:bCs/>
          <w:sz w:val="24"/>
          <w:szCs w:val="24"/>
        </w:rPr>
        <w:t>5.1.2.</w:t>
      </w:r>
      <w:r w:rsidRPr="00FA7C91">
        <w:rPr>
          <w:b/>
          <w:bCs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Menurut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bapak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apakah</w:t>
      </w:r>
      <w:proofErr w:type="spellEnd"/>
      <w:r w:rsidR="002025D6">
        <w:rPr>
          <w:rFonts w:ascii="Times New Roman" w:eastAsia="Times New Roman" w:hAnsi="Times New Roman" w:cs="Times New Roman"/>
          <w:i/>
          <w:sz w:val="24"/>
          <w:szCs w:val="24"/>
        </w:rPr>
        <w:t xml:space="preserve"> model</w:t>
      </w:r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pembayaran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="00A42E30">
        <w:rPr>
          <w:rFonts w:ascii="Times New Roman" w:eastAsia="Times New Roman" w:hAnsi="Times New Roman" w:cs="Times New Roman"/>
          <w:i/>
          <w:sz w:val="24"/>
          <w:szCs w:val="24"/>
        </w:rPr>
        <w:t>angkot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ada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sekarang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dapat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berpengaruh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pada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jalannya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lalu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lintas</w:t>
      </w:r>
      <w:proofErr w:type="spellEnd"/>
      <w:r w:rsidR="00FA7C91">
        <w:rPr>
          <w:rFonts w:ascii="Times New Roman" w:eastAsia="Times New Roman" w:hAnsi="Times New Roman" w:cs="Times New Roman"/>
          <w:i/>
          <w:sz w:val="24"/>
          <w:szCs w:val="24"/>
        </w:rPr>
        <w:t>?.</w:t>
      </w:r>
      <w:proofErr w:type="gramEnd"/>
    </w:p>
    <w:p w14:paraId="54C954A2" w14:textId="77777777" w:rsidR="002025D6" w:rsidRPr="00FA7C91" w:rsidRDefault="002025D6" w:rsidP="00FA7C91">
      <w:pPr>
        <w:spacing w:line="360" w:lineRule="auto"/>
        <w:ind w:left="1440"/>
        <w:jc w:val="both"/>
        <w:rPr>
          <w:bCs/>
          <w:i/>
          <w:sz w:val="24"/>
          <w:szCs w:val="24"/>
        </w:rPr>
      </w:pPr>
    </w:p>
    <w:p w14:paraId="62BD6EA4" w14:textId="44973C14" w:rsidR="005654AC" w:rsidRDefault="005654AC" w:rsidP="005654AC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5.2. </w:t>
      </w:r>
      <w:proofErr w:type="spellStart"/>
      <w:r>
        <w:rPr>
          <w:b/>
          <w:bCs/>
          <w:sz w:val="24"/>
          <w:szCs w:val="24"/>
        </w:rPr>
        <w:t>Jawaban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Responden</w:t>
      </w:r>
      <w:proofErr w:type="spellEnd"/>
    </w:p>
    <w:p w14:paraId="742D408D" w14:textId="24FFC867" w:rsidR="00115CB5" w:rsidRDefault="00115CB5" w:rsidP="00115CB5">
      <w:pPr>
        <w:spacing w:line="360" w:lineRule="auto"/>
        <w:ind w:left="1440"/>
        <w:jc w:val="both"/>
        <w:rPr>
          <w:bCs/>
          <w:i/>
          <w:sz w:val="24"/>
          <w:szCs w:val="24"/>
        </w:rPr>
      </w:pPr>
      <w:r>
        <w:rPr>
          <w:b/>
          <w:bCs/>
          <w:sz w:val="24"/>
          <w:szCs w:val="24"/>
        </w:rPr>
        <w:t xml:space="preserve">5.1.1. </w:t>
      </w:r>
      <w:proofErr w:type="spellStart"/>
      <w:r w:rsidRPr="00115CB5">
        <w:rPr>
          <w:bCs/>
          <w:i/>
          <w:sz w:val="24"/>
          <w:szCs w:val="24"/>
        </w:rPr>
        <w:t>Selama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ini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tidak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ada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sistem</w:t>
      </w:r>
      <w:proofErr w:type="spellEnd"/>
      <w:r w:rsidRPr="00115CB5">
        <w:rPr>
          <w:bCs/>
          <w:i/>
          <w:sz w:val="24"/>
          <w:szCs w:val="24"/>
        </w:rPr>
        <w:t xml:space="preserve"> yang </w:t>
      </w:r>
      <w:proofErr w:type="spellStart"/>
      <w:r w:rsidRPr="00115CB5">
        <w:rPr>
          <w:bCs/>
          <w:i/>
          <w:sz w:val="24"/>
          <w:szCs w:val="24"/>
        </w:rPr>
        <w:t>mengatur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secara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penuh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kegiatan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transportasi</w:t>
      </w:r>
      <w:proofErr w:type="spellEnd"/>
      <w:r w:rsidRPr="00115CB5">
        <w:rPr>
          <w:bCs/>
          <w:i/>
          <w:sz w:val="24"/>
          <w:szCs w:val="24"/>
        </w:rPr>
        <w:t xml:space="preserve">, di </w:t>
      </w:r>
      <w:proofErr w:type="spellStart"/>
      <w:r w:rsidRPr="00115CB5">
        <w:rPr>
          <w:bCs/>
          <w:i/>
          <w:sz w:val="24"/>
          <w:szCs w:val="24"/>
        </w:rPr>
        <w:t>dinas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perhubungan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saat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ini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hanya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memiliki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sistem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untuk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pengaturan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trayek</w:t>
      </w:r>
      <w:proofErr w:type="spellEnd"/>
      <w:r w:rsidRPr="00115CB5">
        <w:rPr>
          <w:bCs/>
          <w:i/>
          <w:sz w:val="24"/>
          <w:szCs w:val="24"/>
        </w:rPr>
        <w:t xml:space="preserve"> yang </w:t>
      </w:r>
      <w:proofErr w:type="spellStart"/>
      <w:r w:rsidRPr="00115CB5">
        <w:rPr>
          <w:bCs/>
          <w:i/>
          <w:sz w:val="24"/>
          <w:szCs w:val="24"/>
        </w:rPr>
        <w:t>dilakukan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dengan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cara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pengemudi</w:t>
      </w:r>
      <w:proofErr w:type="spellEnd"/>
      <w:r w:rsidRPr="00115CB5">
        <w:rPr>
          <w:bCs/>
          <w:i/>
          <w:sz w:val="24"/>
          <w:szCs w:val="24"/>
        </w:rPr>
        <w:t xml:space="preserve"> yang </w:t>
      </w:r>
      <w:proofErr w:type="spellStart"/>
      <w:r w:rsidRPr="00115CB5">
        <w:rPr>
          <w:bCs/>
          <w:i/>
          <w:sz w:val="24"/>
          <w:szCs w:val="24"/>
        </w:rPr>
        <w:t>bersangkutan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mendaftarkan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angkotnya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ke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dinas</w:t>
      </w:r>
      <w:proofErr w:type="spellEnd"/>
      <w:r w:rsidRPr="00115CB5">
        <w:rPr>
          <w:bCs/>
          <w:i/>
          <w:sz w:val="24"/>
          <w:szCs w:val="24"/>
        </w:rPr>
        <w:t xml:space="preserve"> </w:t>
      </w:r>
      <w:proofErr w:type="spellStart"/>
      <w:r w:rsidRPr="00115CB5">
        <w:rPr>
          <w:bCs/>
          <w:i/>
          <w:sz w:val="24"/>
          <w:szCs w:val="24"/>
        </w:rPr>
        <w:t>perhubunga</w:t>
      </w:r>
      <w:r w:rsidR="00A46C9D">
        <w:rPr>
          <w:bCs/>
          <w:i/>
          <w:sz w:val="24"/>
          <w:szCs w:val="24"/>
        </w:rPr>
        <w:t>n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kota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secara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langsung</w:t>
      </w:r>
      <w:proofErr w:type="spellEnd"/>
      <w:r w:rsidR="00A46C9D">
        <w:rPr>
          <w:bCs/>
          <w:i/>
          <w:sz w:val="24"/>
          <w:szCs w:val="24"/>
        </w:rPr>
        <w:t xml:space="preserve"> di </w:t>
      </w:r>
      <w:proofErr w:type="spellStart"/>
      <w:r w:rsidR="00A46C9D">
        <w:rPr>
          <w:bCs/>
          <w:i/>
          <w:sz w:val="24"/>
          <w:szCs w:val="24"/>
        </w:rPr>
        <w:t>kantor</w:t>
      </w:r>
      <w:proofErr w:type="spellEnd"/>
      <w:r w:rsidR="00A46C9D">
        <w:rPr>
          <w:bCs/>
          <w:i/>
          <w:sz w:val="24"/>
          <w:szCs w:val="24"/>
        </w:rPr>
        <w:t xml:space="preserve">, </w:t>
      </w:r>
      <w:proofErr w:type="spellStart"/>
      <w:r w:rsidR="00A46C9D">
        <w:rPr>
          <w:bCs/>
          <w:i/>
          <w:sz w:val="24"/>
          <w:szCs w:val="24"/>
        </w:rPr>
        <w:t>karena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tidak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ada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sistem</w:t>
      </w:r>
      <w:proofErr w:type="spellEnd"/>
      <w:r w:rsidR="00A46C9D">
        <w:rPr>
          <w:bCs/>
          <w:i/>
          <w:sz w:val="24"/>
          <w:szCs w:val="24"/>
        </w:rPr>
        <w:t xml:space="preserve"> yang </w:t>
      </w:r>
      <w:proofErr w:type="spellStart"/>
      <w:r w:rsidR="00A46C9D">
        <w:rPr>
          <w:bCs/>
          <w:i/>
          <w:sz w:val="24"/>
          <w:szCs w:val="24"/>
        </w:rPr>
        <w:t>mengatur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angkot</w:t>
      </w:r>
      <w:proofErr w:type="spellEnd"/>
      <w:r w:rsidR="00A46C9D">
        <w:rPr>
          <w:bCs/>
          <w:i/>
          <w:sz w:val="24"/>
          <w:szCs w:val="24"/>
        </w:rPr>
        <w:t xml:space="preserve">, </w:t>
      </w:r>
      <w:proofErr w:type="spellStart"/>
      <w:r w:rsidR="00A46C9D">
        <w:rPr>
          <w:bCs/>
          <w:i/>
          <w:sz w:val="24"/>
          <w:szCs w:val="24"/>
        </w:rPr>
        <w:t>jumlah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angkot</w:t>
      </w:r>
      <w:proofErr w:type="spellEnd"/>
      <w:r w:rsidR="00A46C9D">
        <w:rPr>
          <w:bCs/>
          <w:i/>
          <w:sz w:val="24"/>
          <w:szCs w:val="24"/>
        </w:rPr>
        <w:t xml:space="preserve"> yang </w:t>
      </w:r>
      <w:proofErr w:type="spellStart"/>
      <w:r w:rsidR="00A46C9D">
        <w:rPr>
          <w:bCs/>
          <w:i/>
          <w:sz w:val="24"/>
          <w:szCs w:val="24"/>
        </w:rPr>
        <w:t>turun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ke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jalan</w:t>
      </w:r>
      <w:proofErr w:type="spellEnd"/>
      <w:r w:rsidR="00A46C9D">
        <w:rPr>
          <w:bCs/>
          <w:i/>
          <w:sz w:val="24"/>
          <w:szCs w:val="24"/>
        </w:rPr>
        <w:t xml:space="preserve"> dan yang </w:t>
      </w:r>
      <w:proofErr w:type="spellStart"/>
      <w:r w:rsidR="00A46C9D">
        <w:rPr>
          <w:bCs/>
          <w:i/>
          <w:sz w:val="24"/>
          <w:szCs w:val="24"/>
        </w:rPr>
        <w:t>tidak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turun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ke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jalan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tidak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dapat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dipantau</w:t>
      </w:r>
      <w:proofErr w:type="spellEnd"/>
      <w:r w:rsidR="00A46C9D">
        <w:rPr>
          <w:bCs/>
          <w:i/>
          <w:sz w:val="24"/>
          <w:szCs w:val="24"/>
        </w:rPr>
        <w:t xml:space="preserve"> dan </w:t>
      </w:r>
      <w:proofErr w:type="spellStart"/>
      <w:r w:rsidR="00A46C9D">
        <w:rPr>
          <w:bCs/>
          <w:i/>
          <w:sz w:val="24"/>
          <w:szCs w:val="24"/>
        </w:rPr>
        <w:t>untuk</w:t>
      </w:r>
      <w:proofErr w:type="spellEnd"/>
      <w:r w:rsidR="00A46C9D">
        <w:rPr>
          <w:bCs/>
          <w:i/>
          <w:sz w:val="24"/>
          <w:szCs w:val="24"/>
        </w:rPr>
        <w:t xml:space="preserve"> proses </w:t>
      </w:r>
      <w:proofErr w:type="spellStart"/>
      <w:r w:rsidR="00A46C9D">
        <w:rPr>
          <w:bCs/>
          <w:i/>
          <w:sz w:val="24"/>
          <w:szCs w:val="24"/>
        </w:rPr>
        <w:t>pembayaran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r w:rsidR="00A46C9D">
        <w:rPr>
          <w:bCs/>
          <w:i/>
          <w:sz w:val="24"/>
          <w:szCs w:val="24"/>
        </w:rPr>
        <w:lastRenderedPageBreak/>
        <w:t xml:space="preserve">di </w:t>
      </w:r>
      <w:proofErr w:type="spellStart"/>
      <w:r w:rsidR="00A46C9D">
        <w:rPr>
          <w:bCs/>
          <w:i/>
          <w:sz w:val="24"/>
          <w:szCs w:val="24"/>
        </w:rPr>
        <w:t>angkutan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umum</w:t>
      </w:r>
      <w:proofErr w:type="spellEnd"/>
      <w:r w:rsidR="00FA7C91">
        <w:rPr>
          <w:bCs/>
          <w:i/>
          <w:sz w:val="24"/>
          <w:szCs w:val="24"/>
        </w:rPr>
        <w:t xml:space="preserve"> </w:t>
      </w:r>
      <w:proofErr w:type="spellStart"/>
      <w:r w:rsidR="00FA7C91">
        <w:rPr>
          <w:bCs/>
          <w:i/>
          <w:sz w:val="24"/>
          <w:szCs w:val="24"/>
        </w:rPr>
        <w:t>sendiri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seperti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dapat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dilihat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masih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FA7C91">
        <w:rPr>
          <w:bCs/>
          <w:i/>
          <w:sz w:val="24"/>
          <w:szCs w:val="24"/>
        </w:rPr>
        <w:t>seperti</w:t>
      </w:r>
      <w:proofErr w:type="spellEnd"/>
      <w:r w:rsidR="00FA7C91">
        <w:rPr>
          <w:bCs/>
          <w:i/>
          <w:sz w:val="24"/>
          <w:szCs w:val="24"/>
        </w:rPr>
        <w:t xml:space="preserve"> </w:t>
      </w:r>
      <w:proofErr w:type="spellStart"/>
      <w:r w:rsidR="00FA7C91">
        <w:rPr>
          <w:bCs/>
          <w:i/>
          <w:sz w:val="24"/>
          <w:szCs w:val="24"/>
        </w:rPr>
        <w:t>biasa</w:t>
      </w:r>
      <w:proofErr w:type="spellEnd"/>
      <w:r w:rsidR="00FA7C91">
        <w:rPr>
          <w:bCs/>
          <w:i/>
          <w:sz w:val="24"/>
          <w:szCs w:val="24"/>
        </w:rPr>
        <w:t xml:space="preserve"> </w:t>
      </w:r>
      <w:proofErr w:type="spellStart"/>
      <w:r w:rsidR="00FA7C91">
        <w:rPr>
          <w:bCs/>
          <w:i/>
          <w:sz w:val="24"/>
          <w:szCs w:val="24"/>
        </w:rPr>
        <w:t>dengan</w:t>
      </w:r>
      <w:proofErr w:type="spellEnd"/>
      <w:r w:rsidR="00FA7C91">
        <w:rPr>
          <w:bCs/>
          <w:i/>
          <w:sz w:val="24"/>
          <w:szCs w:val="24"/>
        </w:rPr>
        <w:t xml:space="preserve"> </w:t>
      </w:r>
      <w:proofErr w:type="spellStart"/>
      <w:r w:rsidR="00FA7C91">
        <w:rPr>
          <w:bCs/>
          <w:i/>
          <w:sz w:val="24"/>
          <w:szCs w:val="24"/>
        </w:rPr>
        <w:t>menggunakan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uang</w:t>
      </w:r>
      <w:proofErr w:type="spellEnd"/>
      <w:r w:rsidR="00A46C9D">
        <w:rPr>
          <w:bCs/>
          <w:i/>
          <w:sz w:val="24"/>
          <w:szCs w:val="24"/>
        </w:rPr>
        <w:t xml:space="preserve"> </w:t>
      </w:r>
      <w:proofErr w:type="spellStart"/>
      <w:r w:rsidR="00A46C9D">
        <w:rPr>
          <w:bCs/>
          <w:i/>
          <w:sz w:val="24"/>
          <w:szCs w:val="24"/>
        </w:rPr>
        <w:t>tunai</w:t>
      </w:r>
      <w:proofErr w:type="spellEnd"/>
    </w:p>
    <w:p w14:paraId="1CACF1FA" w14:textId="7D8CA67E" w:rsidR="00A46C9D" w:rsidRPr="00FA7C91" w:rsidRDefault="00A46C9D" w:rsidP="00115CB5">
      <w:pPr>
        <w:spacing w:line="360" w:lineRule="auto"/>
        <w:ind w:left="1440"/>
        <w:jc w:val="both"/>
        <w:rPr>
          <w:i/>
          <w:sz w:val="24"/>
          <w:szCs w:val="24"/>
        </w:rPr>
      </w:pPr>
      <w:r w:rsidRPr="00A46C9D">
        <w:rPr>
          <w:b/>
          <w:bCs/>
          <w:sz w:val="24"/>
          <w:szCs w:val="24"/>
        </w:rPr>
        <w:t>5.</w:t>
      </w:r>
      <w:r w:rsidRPr="00A46C9D">
        <w:rPr>
          <w:b/>
          <w:sz w:val="24"/>
          <w:szCs w:val="24"/>
        </w:rPr>
        <w:t xml:space="preserve">2.2. </w:t>
      </w:r>
      <w:proofErr w:type="spellStart"/>
      <w:r w:rsidR="00FA7C91">
        <w:rPr>
          <w:i/>
          <w:sz w:val="24"/>
          <w:szCs w:val="24"/>
        </w:rPr>
        <w:t>Ya</w:t>
      </w:r>
      <w:proofErr w:type="spellEnd"/>
      <w:r w:rsidR="00FA7C91">
        <w:rPr>
          <w:i/>
          <w:sz w:val="24"/>
          <w:szCs w:val="24"/>
        </w:rPr>
        <w:t xml:space="preserve">, </w:t>
      </w:r>
      <w:proofErr w:type="spellStart"/>
      <w:r w:rsidR="00FA7C91">
        <w:rPr>
          <w:i/>
          <w:sz w:val="24"/>
          <w:szCs w:val="24"/>
        </w:rPr>
        <w:t>berpengaruh</w:t>
      </w:r>
      <w:proofErr w:type="spellEnd"/>
      <w:r w:rsidR="00FA7C91">
        <w:rPr>
          <w:i/>
          <w:sz w:val="24"/>
          <w:szCs w:val="24"/>
        </w:rPr>
        <w:t xml:space="preserve">. Karena </w:t>
      </w:r>
      <w:proofErr w:type="spellStart"/>
      <w:r w:rsidR="00FA7C91">
        <w:rPr>
          <w:i/>
          <w:sz w:val="24"/>
          <w:szCs w:val="24"/>
        </w:rPr>
        <w:t>seperti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contohnya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ketika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seseorang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menaiki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angkutan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umum</w:t>
      </w:r>
      <w:proofErr w:type="spellEnd"/>
      <w:r w:rsidR="00FA7C91">
        <w:rPr>
          <w:i/>
          <w:sz w:val="24"/>
          <w:szCs w:val="24"/>
        </w:rPr>
        <w:t xml:space="preserve"> dan </w:t>
      </w:r>
      <w:proofErr w:type="spellStart"/>
      <w:r w:rsidR="00FA7C91">
        <w:rPr>
          <w:i/>
          <w:sz w:val="24"/>
          <w:szCs w:val="24"/>
        </w:rPr>
        <w:t>kemudian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membayar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dengan</w:t>
      </w:r>
      <w:proofErr w:type="spellEnd"/>
      <w:r w:rsidR="00FA7C91">
        <w:rPr>
          <w:i/>
          <w:sz w:val="24"/>
          <w:szCs w:val="24"/>
        </w:rPr>
        <w:t xml:space="preserve"> nominal </w:t>
      </w:r>
      <w:proofErr w:type="spellStart"/>
      <w:r w:rsidR="00FA7C91">
        <w:rPr>
          <w:i/>
          <w:sz w:val="24"/>
          <w:szCs w:val="24"/>
        </w:rPr>
        <w:t>uang</w:t>
      </w:r>
      <w:proofErr w:type="spellEnd"/>
      <w:r w:rsidR="00FA7C91">
        <w:rPr>
          <w:i/>
          <w:sz w:val="24"/>
          <w:szCs w:val="24"/>
        </w:rPr>
        <w:t xml:space="preserve"> yang </w:t>
      </w:r>
      <w:proofErr w:type="spellStart"/>
      <w:r w:rsidR="00FA7C91">
        <w:rPr>
          <w:i/>
          <w:sz w:val="24"/>
          <w:szCs w:val="24"/>
        </w:rPr>
        <w:t>besar</w:t>
      </w:r>
      <w:proofErr w:type="spellEnd"/>
      <w:r w:rsidR="00FA7C91">
        <w:rPr>
          <w:i/>
          <w:sz w:val="24"/>
          <w:szCs w:val="24"/>
        </w:rPr>
        <w:t xml:space="preserve">, </w:t>
      </w:r>
      <w:proofErr w:type="spellStart"/>
      <w:r w:rsidR="00FA7C91">
        <w:rPr>
          <w:i/>
          <w:sz w:val="24"/>
          <w:szCs w:val="24"/>
        </w:rPr>
        <w:t>pengemudi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seringkali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kesulitan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untuk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memberikan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uang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kembalian</w:t>
      </w:r>
      <w:proofErr w:type="spellEnd"/>
      <w:r w:rsidR="00FA7C91">
        <w:rPr>
          <w:i/>
          <w:sz w:val="24"/>
          <w:szCs w:val="24"/>
        </w:rPr>
        <w:t xml:space="preserve">, dan </w:t>
      </w:r>
      <w:proofErr w:type="spellStart"/>
      <w:r w:rsidR="00FA7C91">
        <w:rPr>
          <w:i/>
          <w:sz w:val="24"/>
          <w:szCs w:val="24"/>
        </w:rPr>
        <w:t>bukan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cuman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itu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saja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ada</w:t>
      </w:r>
      <w:proofErr w:type="spellEnd"/>
      <w:r w:rsidR="00FA7C91">
        <w:rPr>
          <w:i/>
          <w:sz w:val="24"/>
          <w:szCs w:val="24"/>
        </w:rPr>
        <w:t xml:space="preserve"> juga </w:t>
      </w:r>
      <w:proofErr w:type="spellStart"/>
      <w:r w:rsidR="00FA7C91">
        <w:rPr>
          <w:i/>
          <w:sz w:val="24"/>
          <w:szCs w:val="24"/>
        </w:rPr>
        <w:t>beberapa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masalah</w:t>
      </w:r>
      <w:proofErr w:type="spellEnd"/>
      <w:r w:rsidR="00FA7C91">
        <w:rPr>
          <w:i/>
          <w:sz w:val="24"/>
          <w:szCs w:val="24"/>
        </w:rPr>
        <w:t xml:space="preserve"> lain yang </w:t>
      </w:r>
      <w:proofErr w:type="spellStart"/>
      <w:r w:rsidR="00FA7C91">
        <w:rPr>
          <w:i/>
          <w:sz w:val="24"/>
          <w:szCs w:val="24"/>
        </w:rPr>
        <w:t>mempengaruhi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jalannya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lalu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lintas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seperti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pengemudi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angkot</w:t>
      </w:r>
      <w:proofErr w:type="spellEnd"/>
      <w:r w:rsidR="00FA7C91">
        <w:rPr>
          <w:i/>
          <w:sz w:val="24"/>
          <w:szCs w:val="24"/>
        </w:rPr>
        <w:t xml:space="preserve"> yang </w:t>
      </w:r>
      <w:proofErr w:type="spellStart"/>
      <w:r w:rsidR="00FA7C91">
        <w:rPr>
          <w:i/>
          <w:sz w:val="24"/>
          <w:szCs w:val="24"/>
        </w:rPr>
        <w:t>tidak</w:t>
      </w:r>
      <w:proofErr w:type="spellEnd"/>
      <w:r w:rsidR="00FA7C91">
        <w:rPr>
          <w:i/>
          <w:sz w:val="24"/>
          <w:szCs w:val="24"/>
        </w:rPr>
        <w:t xml:space="preserve"> tau </w:t>
      </w:r>
      <w:proofErr w:type="spellStart"/>
      <w:r w:rsidR="00FA7C91">
        <w:rPr>
          <w:i/>
          <w:sz w:val="24"/>
          <w:szCs w:val="24"/>
        </w:rPr>
        <w:t>atau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mungkin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sering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melalaikan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rambu-rambu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lalu</w:t>
      </w:r>
      <w:proofErr w:type="spellEnd"/>
      <w:r w:rsidR="00FA7C91">
        <w:rPr>
          <w:i/>
          <w:sz w:val="24"/>
          <w:szCs w:val="24"/>
        </w:rPr>
        <w:t xml:space="preserve"> </w:t>
      </w:r>
      <w:proofErr w:type="spellStart"/>
      <w:r w:rsidR="00FA7C91">
        <w:rPr>
          <w:i/>
          <w:sz w:val="24"/>
          <w:szCs w:val="24"/>
        </w:rPr>
        <w:t>lintas</w:t>
      </w:r>
      <w:proofErr w:type="spellEnd"/>
      <w:r w:rsidR="00FA7C91">
        <w:rPr>
          <w:i/>
          <w:sz w:val="24"/>
          <w:szCs w:val="24"/>
        </w:rPr>
        <w:t xml:space="preserve">, dan juga </w:t>
      </w:r>
      <w:proofErr w:type="spellStart"/>
      <w:r w:rsidR="00FA7C91">
        <w:rPr>
          <w:i/>
          <w:sz w:val="24"/>
          <w:szCs w:val="24"/>
        </w:rPr>
        <w:t>serin</w:t>
      </w:r>
      <w:r w:rsidR="002025D6">
        <w:rPr>
          <w:i/>
          <w:sz w:val="24"/>
          <w:szCs w:val="24"/>
        </w:rPr>
        <w:t>gkali</w:t>
      </w:r>
      <w:proofErr w:type="spellEnd"/>
      <w:r w:rsidR="002025D6">
        <w:rPr>
          <w:i/>
          <w:sz w:val="24"/>
          <w:szCs w:val="24"/>
        </w:rPr>
        <w:t xml:space="preserve"> </w:t>
      </w:r>
      <w:proofErr w:type="spellStart"/>
      <w:r w:rsidR="002025D6">
        <w:rPr>
          <w:i/>
          <w:sz w:val="24"/>
          <w:szCs w:val="24"/>
        </w:rPr>
        <w:t>angkot</w:t>
      </w:r>
      <w:proofErr w:type="spellEnd"/>
      <w:r w:rsidR="002025D6">
        <w:rPr>
          <w:i/>
          <w:sz w:val="24"/>
          <w:szCs w:val="24"/>
        </w:rPr>
        <w:t xml:space="preserve"> yang </w:t>
      </w:r>
      <w:proofErr w:type="spellStart"/>
      <w:r w:rsidR="002025D6">
        <w:rPr>
          <w:i/>
          <w:sz w:val="24"/>
          <w:szCs w:val="24"/>
        </w:rPr>
        <w:t>dipakai</w:t>
      </w:r>
      <w:proofErr w:type="spellEnd"/>
      <w:r w:rsidR="002025D6">
        <w:rPr>
          <w:i/>
          <w:sz w:val="24"/>
          <w:szCs w:val="24"/>
        </w:rPr>
        <w:t xml:space="preserve"> </w:t>
      </w:r>
      <w:proofErr w:type="spellStart"/>
      <w:r w:rsidR="002025D6">
        <w:rPr>
          <w:i/>
          <w:sz w:val="24"/>
          <w:szCs w:val="24"/>
        </w:rPr>
        <w:t>ada</w:t>
      </w:r>
      <w:proofErr w:type="spellEnd"/>
      <w:r w:rsidR="002025D6">
        <w:rPr>
          <w:i/>
          <w:sz w:val="24"/>
          <w:szCs w:val="24"/>
        </w:rPr>
        <w:t xml:space="preserve"> </w:t>
      </w:r>
      <w:proofErr w:type="spellStart"/>
      <w:r w:rsidR="002025D6">
        <w:rPr>
          <w:i/>
          <w:sz w:val="24"/>
          <w:szCs w:val="24"/>
        </w:rPr>
        <w:t>beberapa</w:t>
      </w:r>
      <w:proofErr w:type="spellEnd"/>
      <w:r w:rsidR="002025D6">
        <w:rPr>
          <w:i/>
          <w:sz w:val="24"/>
          <w:szCs w:val="24"/>
        </w:rPr>
        <w:t xml:space="preserve"> yang </w:t>
      </w:r>
      <w:proofErr w:type="spellStart"/>
      <w:r w:rsidR="002025D6">
        <w:rPr>
          <w:i/>
          <w:sz w:val="24"/>
          <w:szCs w:val="24"/>
        </w:rPr>
        <w:t>sudah</w:t>
      </w:r>
      <w:proofErr w:type="spellEnd"/>
      <w:r w:rsidR="002025D6">
        <w:rPr>
          <w:i/>
          <w:sz w:val="24"/>
          <w:szCs w:val="24"/>
        </w:rPr>
        <w:t xml:space="preserve"> </w:t>
      </w:r>
      <w:proofErr w:type="spellStart"/>
      <w:r w:rsidR="002025D6">
        <w:rPr>
          <w:i/>
          <w:sz w:val="24"/>
          <w:szCs w:val="24"/>
        </w:rPr>
        <w:t>tidak</w:t>
      </w:r>
      <w:proofErr w:type="spellEnd"/>
      <w:r w:rsidR="002025D6">
        <w:rPr>
          <w:i/>
          <w:sz w:val="24"/>
          <w:szCs w:val="24"/>
        </w:rPr>
        <w:t xml:space="preserve"> </w:t>
      </w:r>
      <w:proofErr w:type="spellStart"/>
      <w:r w:rsidR="002025D6">
        <w:rPr>
          <w:i/>
          <w:sz w:val="24"/>
          <w:szCs w:val="24"/>
        </w:rPr>
        <w:t>layak</w:t>
      </w:r>
      <w:proofErr w:type="spellEnd"/>
      <w:r w:rsidR="002025D6">
        <w:rPr>
          <w:i/>
          <w:sz w:val="24"/>
          <w:szCs w:val="24"/>
        </w:rPr>
        <w:t xml:space="preserve"> </w:t>
      </w:r>
      <w:proofErr w:type="spellStart"/>
      <w:r w:rsidR="002025D6">
        <w:rPr>
          <w:i/>
          <w:sz w:val="24"/>
          <w:szCs w:val="24"/>
        </w:rPr>
        <w:t>jalan</w:t>
      </w:r>
      <w:proofErr w:type="spellEnd"/>
    </w:p>
    <w:p w14:paraId="4857DFE8" w14:textId="77777777" w:rsidR="00FA7C91" w:rsidRDefault="00FA7C91" w:rsidP="00115CB5">
      <w:pPr>
        <w:spacing w:line="360" w:lineRule="auto"/>
        <w:ind w:left="1440"/>
        <w:jc w:val="both"/>
        <w:rPr>
          <w:b/>
          <w:sz w:val="24"/>
          <w:szCs w:val="24"/>
        </w:rPr>
      </w:pPr>
    </w:p>
    <w:p w14:paraId="2F330EBE" w14:textId="77777777" w:rsidR="002025D6" w:rsidRPr="002025D6" w:rsidRDefault="002025D6" w:rsidP="002025D6">
      <w:pPr>
        <w:spacing w:line="360" w:lineRule="auto"/>
        <w:jc w:val="both"/>
      </w:pPr>
    </w:p>
    <w:p w14:paraId="599450F8" w14:textId="798FE8E8" w:rsidR="00FA7C91" w:rsidRPr="00FA7C91" w:rsidRDefault="00FA7C91" w:rsidP="00FA7C91">
      <w:pPr>
        <w:spacing w:line="360" w:lineRule="auto"/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ko-KR"/>
        </w:rPr>
        <w:drawing>
          <wp:anchor distT="0" distB="0" distL="114300" distR="114300" simplePos="0" relativeHeight="251687936" behindDoc="1" locked="0" layoutInCell="1" allowOverlap="1" wp14:anchorId="41BC0C6C" wp14:editId="08693D0D">
            <wp:simplePos x="0" y="0"/>
            <wp:positionH relativeFrom="column">
              <wp:posOffset>913003</wp:posOffset>
            </wp:positionH>
            <wp:positionV relativeFrom="paragraph">
              <wp:posOffset>524637</wp:posOffset>
            </wp:positionV>
            <wp:extent cx="3182112" cy="2385052"/>
            <wp:effectExtent l="0" t="0" r="0" b="0"/>
            <wp:wrapNone/>
            <wp:docPr id="13" name="Picture 13" descr="C:\Users\zredhard\Downloads\WhatsApp Image 2019-10-13 at 14.45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redhard\Downloads\WhatsApp Image 2019-10-13 at 14.45.43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12" cy="238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  <w:szCs w:val="24"/>
        </w:rPr>
        <w:t xml:space="preserve">5.3. </w:t>
      </w:r>
      <w:proofErr w:type="spellStart"/>
      <w:r>
        <w:rPr>
          <w:b/>
          <w:sz w:val="24"/>
          <w:szCs w:val="24"/>
        </w:rPr>
        <w:t>Dokumentasi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Wawancara</w:t>
      </w:r>
      <w:proofErr w:type="spellEnd"/>
    </w:p>
    <w:sectPr w:rsidR="00FA7C91" w:rsidRPr="00FA7C91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9" w:author="Liza Wikarsa" w:date="2019-11-18T13:30:00Z" w:initials="LW">
    <w:p w14:paraId="539B7609" w14:textId="67704F57" w:rsidR="003767E9" w:rsidRDefault="003767E9">
      <w:pPr>
        <w:pStyle w:val="CommentText"/>
      </w:pPr>
      <w:r>
        <w:rPr>
          <w:rStyle w:val="CommentReference"/>
        </w:rPr>
        <w:annotationRef/>
      </w:r>
      <w:proofErr w:type="spellStart"/>
      <w:r>
        <w:t>Berapa</w:t>
      </w:r>
      <w:proofErr w:type="spellEnd"/>
      <w:r>
        <w:t xml:space="preserve"> orang?</w:t>
      </w:r>
    </w:p>
  </w:comment>
  <w:comment w:id="25" w:author="Liza Wikarsa" w:date="2019-11-18T13:32:00Z" w:initials="LW">
    <w:p w14:paraId="5ABF78AA" w14:textId="2D0A5686" w:rsidR="001B441F" w:rsidRDefault="001B441F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</w:p>
  </w:comment>
  <w:comment w:id="26" w:author="Liza Wikarsa" w:date="2019-11-18T13:32:00Z" w:initials="LW">
    <w:p w14:paraId="4550D050" w14:textId="77777777" w:rsidR="000C3F8E" w:rsidRDefault="000C3F8E">
      <w:pPr>
        <w:pStyle w:val="CommentText"/>
      </w:pPr>
      <w:r>
        <w:rPr>
          <w:rStyle w:val="CommentReference"/>
        </w:rPr>
        <w:annotationRef/>
      </w:r>
      <w:proofErr w:type="spellStart"/>
      <w:r>
        <w:t>Pisahkan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dan </w:t>
      </w:r>
      <w:proofErr w:type="spellStart"/>
      <w:r>
        <w:t>sopir</w:t>
      </w:r>
      <w:proofErr w:type="spellEnd"/>
      <w:r>
        <w:t xml:space="preserve">. </w:t>
      </w:r>
    </w:p>
    <w:p w14:paraId="632931B2" w14:textId="1B39FF35" w:rsidR="000C3F8E" w:rsidRDefault="000C3F8E">
      <w:pPr>
        <w:pStyle w:val="CommentText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pertanyaannya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sedikit</w:t>
      </w:r>
      <w:proofErr w:type="spellEnd"/>
    </w:p>
  </w:comment>
  <w:comment w:id="27" w:author="Liza Wikarsa" w:date="2019-11-18T13:33:00Z" w:initials="LW">
    <w:p w14:paraId="007897D0" w14:textId="54A99303" w:rsidR="00D46C8F" w:rsidRDefault="00D46C8F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</w:p>
  </w:comment>
  <w:comment w:id="28" w:author="Liza Wikarsa" w:date="2019-11-18T13:37:00Z" w:initials="LW">
    <w:p w14:paraId="2F3ACFF7" w14:textId="6132F0BE" w:rsidR="00E748CD" w:rsidRDefault="00E748CD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paragraf</w:t>
      </w:r>
      <w:proofErr w:type="spellEnd"/>
    </w:p>
  </w:comment>
  <w:comment w:id="43" w:author="Liza Wikarsa" w:date="2019-11-18T13:41:00Z" w:initials="LW">
    <w:p w14:paraId="1AE7A157" w14:textId="071D929E" w:rsidR="00E748CD" w:rsidRDefault="00E748CD">
      <w:pPr>
        <w:pStyle w:val="CommentText"/>
      </w:pPr>
      <w:r>
        <w:rPr>
          <w:rStyle w:val="CommentReference"/>
        </w:rPr>
        <w:annotationRef/>
      </w:r>
      <w:proofErr w:type="spellStart"/>
      <w:r>
        <w:t>Pembayaran</w:t>
      </w:r>
      <w:proofErr w:type="spellEnd"/>
      <w:r>
        <w:t xml:space="preserve"> di mana?</w:t>
      </w:r>
    </w:p>
  </w:comment>
  <w:comment w:id="42" w:author="Liza Wikarsa" w:date="2019-11-18T13:40:00Z" w:initials="LW">
    <w:p w14:paraId="15247516" w14:textId="06CDBB49" w:rsidR="00E748CD" w:rsidRDefault="00E748CD">
      <w:pPr>
        <w:pStyle w:val="CommentText"/>
      </w:pPr>
      <w:r>
        <w:rPr>
          <w:rStyle w:val="CommentReference"/>
        </w:rPr>
        <w:annotationRef/>
      </w:r>
      <w:proofErr w:type="spellStart"/>
      <w:r>
        <w:t>Kenapa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class </w:t>
      </w:r>
      <w:proofErr w:type="spellStart"/>
      <w:r>
        <w:t>pengemudi</w:t>
      </w:r>
      <w:proofErr w:type="spellEnd"/>
      <w:r>
        <w:t>?</w:t>
      </w:r>
    </w:p>
  </w:comment>
  <w:comment w:id="44" w:author="Liza Wikarsa" w:date="2019-11-18T13:40:00Z" w:initials="LW">
    <w:p w14:paraId="609FB2E6" w14:textId="55EA35F2" w:rsidR="00E748CD" w:rsidRDefault="00E748CD">
      <w:pPr>
        <w:pStyle w:val="CommentText"/>
      </w:pPr>
      <w:r>
        <w:rPr>
          <w:rStyle w:val="CommentReference"/>
        </w:rPr>
        <w:annotationRef/>
      </w:r>
      <w:proofErr w:type="spellStart"/>
      <w:r>
        <w:t>Cek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penggambaran</w:t>
      </w:r>
      <w:proofErr w:type="spellEnd"/>
    </w:p>
  </w:comment>
  <w:comment w:id="45" w:author="Liza Wikarsa" w:date="2019-11-18T13:41:00Z" w:initials="LW">
    <w:p w14:paraId="5CB8A653" w14:textId="3B8D67D6" w:rsidR="00567DC9" w:rsidRDefault="00567DC9">
      <w:pPr>
        <w:pStyle w:val="CommentText"/>
      </w:pPr>
      <w:r>
        <w:rPr>
          <w:rStyle w:val="CommentReference"/>
        </w:rPr>
        <w:annotationRef/>
      </w:r>
      <w:proofErr w:type="spellStart"/>
      <w:r>
        <w:t>Cek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penggambaran</w:t>
      </w:r>
      <w:proofErr w:type="spellEnd"/>
    </w:p>
  </w:comment>
  <w:comment w:id="57" w:author="Liza Wikarsa" w:date="2019-11-18T13:42:00Z" w:initials="LW">
    <w:p w14:paraId="7F1B7D37" w14:textId="4039B66C" w:rsidR="001F3134" w:rsidRDefault="001F3134">
      <w:pPr>
        <w:pStyle w:val="CommentText"/>
      </w:pPr>
      <w:r>
        <w:rPr>
          <w:rStyle w:val="CommentReference"/>
        </w:rPr>
        <w:annotationRef/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</w:p>
  </w:comment>
  <w:comment w:id="58" w:author="Liza Wikarsa" w:date="2019-11-18T13:42:00Z" w:initials="LW">
    <w:p w14:paraId="011817CB" w14:textId="354DD0F1" w:rsidR="001F3134" w:rsidRDefault="001F3134">
      <w:pPr>
        <w:pStyle w:val="CommentText"/>
      </w:pPr>
      <w:r>
        <w:rPr>
          <w:rStyle w:val="CommentReference"/>
        </w:rPr>
        <w:annotationRef/>
      </w:r>
      <w:proofErr w:type="spellStart"/>
      <w:r>
        <w:t>Apa</w:t>
      </w:r>
      <w:proofErr w:type="spellEnd"/>
      <w:r>
        <w:t xml:space="preserve"> Namanya?</w:t>
      </w:r>
    </w:p>
  </w:comment>
  <w:comment w:id="59" w:author="Liza Wikarsa" w:date="2019-11-18T13:42:00Z" w:initials="LW">
    <w:p w14:paraId="3947B05B" w14:textId="77777777" w:rsidR="00B472A7" w:rsidRDefault="00B472A7">
      <w:pPr>
        <w:pStyle w:val="CommentText"/>
      </w:pPr>
      <w:r>
        <w:rPr>
          <w:rStyle w:val="CommentReference"/>
        </w:rPr>
        <w:annotationRef/>
      </w:r>
      <w:proofErr w:type="spellStart"/>
      <w:r>
        <w:t>Perjelas</w:t>
      </w:r>
      <w:proofErr w:type="spellEnd"/>
      <w:r>
        <w:t>.</w:t>
      </w:r>
    </w:p>
    <w:p w14:paraId="3B49664E" w14:textId="77777777" w:rsidR="00B472A7" w:rsidRDefault="00B472A7">
      <w:pPr>
        <w:pStyle w:val="CommentText"/>
      </w:pPr>
      <w:proofErr w:type="spellStart"/>
      <w:r>
        <w:t>Masalah</w:t>
      </w:r>
      <w:proofErr w:type="spellEnd"/>
      <w:r>
        <w:t xml:space="preserve">,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dan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3FDDF358" w14:textId="7243DE87" w:rsidR="00B472A7" w:rsidRDefault="00B472A7">
      <w:pPr>
        <w:pStyle w:val="CommentText"/>
      </w:pPr>
      <w:proofErr w:type="spellStart"/>
      <w:r>
        <w:t>Integrasi</w:t>
      </w:r>
      <w:proofErr w:type="spellEnd"/>
      <w:r>
        <w:t xml:space="preserve"> SWOT dan PIECES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problem statement matrix</w:t>
      </w:r>
    </w:p>
  </w:comment>
  <w:comment w:id="61" w:author="Liza Wikarsa" w:date="2019-11-18T13:43:00Z" w:initials="LW">
    <w:p w14:paraId="6C480AFE" w14:textId="77B684E6" w:rsidR="00563D17" w:rsidRDefault="00563D17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. </w:t>
      </w:r>
      <w:proofErr w:type="spellStart"/>
      <w:r>
        <w:t>Perjelas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dimaksud</w:t>
      </w:r>
      <w:proofErr w:type="spellEnd"/>
      <w:r>
        <w:t>.</w:t>
      </w:r>
    </w:p>
  </w:comment>
  <w:comment w:id="64" w:author="Liza Wikarsa" w:date="2019-11-18T13:45:00Z" w:initials="LW">
    <w:p w14:paraId="2B23744B" w14:textId="5733090E" w:rsidR="0093541B" w:rsidRDefault="0093541B">
      <w:pPr>
        <w:pStyle w:val="CommentText"/>
      </w:pPr>
      <w:r>
        <w:rPr>
          <w:rStyle w:val="CommentReference"/>
        </w:rPr>
        <w:annotationRef/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min dan max top-up?</w:t>
      </w:r>
    </w:p>
  </w:comment>
  <w:comment w:id="67" w:author="Liza Wikarsa" w:date="2019-11-18T13:46:00Z" w:initials="LW">
    <w:p w14:paraId="2AF6AB0D" w14:textId="20299FF4" w:rsidR="00ED2F3C" w:rsidRDefault="00ED2F3C">
      <w:pPr>
        <w:pStyle w:val="CommentText"/>
      </w:pPr>
      <w:r>
        <w:rPr>
          <w:rStyle w:val="CommentReference"/>
        </w:rPr>
        <w:annotationRef/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top-up? </w:t>
      </w:r>
      <w:proofErr w:type="spellStart"/>
      <w:r>
        <w:t>perjelas</w:t>
      </w:r>
      <w:proofErr w:type="spellEnd"/>
    </w:p>
  </w:comment>
  <w:comment w:id="70" w:author="Liza Wikarsa" w:date="2019-11-18T13:46:00Z" w:initials="LW">
    <w:p w14:paraId="4831A511" w14:textId="77777777" w:rsidR="00332E1A" w:rsidRDefault="00332E1A">
      <w:pPr>
        <w:pStyle w:val="CommentText"/>
      </w:pPr>
      <w:r>
        <w:rPr>
          <w:rStyle w:val="CommentReference"/>
        </w:rPr>
        <w:annotationRef/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2EF71058" w14:textId="77777777" w:rsidR="00EA0159" w:rsidRDefault="00332E1A">
      <w:pPr>
        <w:pStyle w:val="CommentText"/>
      </w:pPr>
      <w:proofErr w:type="spellStart"/>
      <w:r>
        <w:t>Supervisi</w:t>
      </w:r>
      <w:proofErr w:type="spellEnd"/>
      <w:r>
        <w:t>???</w:t>
      </w:r>
    </w:p>
    <w:p w14:paraId="6229A0F2" w14:textId="67E92764" w:rsidR="00332E1A" w:rsidRDefault="00EA0159">
      <w:pPr>
        <w:pStyle w:val="CommentText"/>
      </w:pPr>
      <w:proofErr w:type="spellStart"/>
      <w:r>
        <w:t>Siapa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 dan super admin?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rumit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kalian?</w:t>
      </w:r>
      <w:r w:rsidR="00332E1A">
        <w:t xml:space="preserve"> </w:t>
      </w:r>
    </w:p>
  </w:comment>
  <w:comment w:id="128" w:author="Liza Wikarsa" w:date="2019-11-18T13:48:00Z" w:initials="LW">
    <w:p w14:paraId="6D29399C" w14:textId="5B95B47A" w:rsidR="009F0383" w:rsidRDefault="009F0383">
      <w:pPr>
        <w:pStyle w:val="CommentText"/>
      </w:pPr>
      <w:r>
        <w:rPr>
          <w:rStyle w:val="CommentReference"/>
        </w:rPr>
        <w:annotationRef/>
      </w:r>
      <w:proofErr w:type="spellStart"/>
      <w:r>
        <w:t>Tulis</w:t>
      </w:r>
      <w:proofErr w:type="spellEnd"/>
      <w:r>
        <w:t xml:space="preserve"> </w:t>
      </w:r>
      <w:proofErr w:type="spellStart"/>
      <w:r>
        <w:t>ulang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9B7609" w15:done="0"/>
  <w15:commentEx w15:paraId="5ABF78AA" w15:done="0"/>
  <w15:commentEx w15:paraId="632931B2" w15:done="0"/>
  <w15:commentEx w15:paraId="007897D0" w15:done="0"/>
  <w15:commentEx w15:paraId="2F3ACFF7" w15:done="0"/>
  <w15:commentEx w15:paraId="1AE7A157" w15:done="0"/>
  <w15:commentEx w15:paraId="15247516" w15:done="0"/>
  <w15:commentEx w15:paraId="609FB2E6" w15:done="0"/>
  <w15:commentEx w15:paraId="5CB8A653" w15:done="0"/>
  <w15:commentEx w15:paraId="7F1B7D37" w15:done="0"/>
  <w15:commentEx w15:paraId="011817CB" w15:done="0"/>
  <w15:commentEx w15:paraId="3FDDF358" w15:done="0"/>
  <w15:commentEx w15:paraId="6C480AFE" w15:done="0"/>
  <w15:commentEx w15:paraId="2B23744B" w15:done="0"/>
  <w15:commentEx w15:paraId="2AF6AB0D" w15:done="0"/>
  <w15:commentEx w15:paraId="6229A0F2" w15:done="0"/>
  <w15:commentEx w15:paraId="6D2939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9B7609" w16cid:durableId="217D1B6E"/>
  <w16cid:commentId w16cid:paraId="5ABF78AA" w16cid:durableId="217D1BD5"/>
  <w16cid:commentId w16cid:paraId="632931B2" w16cid:durableId="217D1BFB"/>
  <w16cid:commentId w16cid:paraId="007897D0" w16cid:durableId="217D1C28"/>
  <w16cid:commentId w16cid:paraId="2F3ACFF7" w16cid:durableId="217D1D1A"/>
  <w16cid:commentId w16cid:paraId="1AE7A157" w16cid:durableId="217D1DF2"/>
  <w16cid:commentId w16cid:paraId="15247516" w16cid:durableId="217D1DBE"/>
  <w16cid:commentId w16cid:paraId="609FB2E6" w16cid:durableId="217D1DB5"/>
  <w16cid:commentId w16cid:paraId="5CB8A653" w16cid:durableId="217D1E10"/>
  <w16cid:commentId w16cid:paraId="7F1B7D37" w16cid:durableId="217D1E31"/>
  <w16cid:commentId w16cid:paraId="011817CB" w16cid:durableId="217D1E3A"/>
  <w16cid:commentId w16cid:paraId="3FDDF358" w16cid:durableId="217D1E44"/>
  <w16cid:commentId w16cid:paraId="6C480AFE" w16cid:durableId="217D1E75"/>
  <w16cid:commentId w16cid:paraId="2B23744B" w16cid:durableId="217D1F00"/>
  <w16cid:commentId w16cid:paraId="2AF6AB0D" w16cid:durableId="217D1F21"/>
  <w16cid:commentId w16cid:paraId="6229A0F2" w16cid:durableId="217D1F34"/>
  <w16cid:commentId w16cid:paraId="6D29399C" w16cid:durableId="217D1F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A670D9" w14:textId="77777777" w:rsidR="008C1B10" w:rsidRDefault="008C1B10">
      <w:pPr>
        <w:spacing w:after="0" w:line="240" w:lineRule="auto"/>
      </w:pPr>
      <w:r>
        <w:separator/>
      </w:r>
    </w:p>
  </w:endnote>
  <w:endnote w:type="continuationSeparator" w:id="0">
    <w:p w14:paraId="7EEAB785" w14:textId="77777777" w:rsidR="008C1B10" w:rsidRDefault="008C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46E61" w14:paraId="50F5D112" w14:textId="77777777" w:rsidTr="5B746E61">
      <w:tc>
        <w:tcPr>
          <w:tcW w:w="3120" w:type="dxa"/>
        </w:tcPr>
        <w:p w14:paraId="0A76D793" w14:textId="0163BFB8" w:rsidR="5B746E61" w:rsidRDefault="5B746E61" w:rsidP="5B746E61">
          <w:pPr>
            <w:pStyle w:val="Header"/>
            <w:ind w:left="-115"/>
          </w:pPr>
        </w:p>
      </w:tc>
      <w:tc>
        <w:tcPr>
          <w:tcW w:w="3120" w:type="dxa"/>
        </w:tcPr>
        <w:p w14:paraId="36F38075" w14:textId="36E6671C" w:rsidR="5B746E61" w:rsidRDefault="5B746E61" w:rsidP="5B746E61">
          <w:pPr>
            <w:pStyle w:val="Header"/>
            <w:jc w:val="center"/>
          </w:pPr>
        </w:p>
      </w:tc>
      <w:tc>
        <w:tcPr>
          <w:tcW w:w="3120" w:type="dxa"/>
        </w:tcPr>
        <w:p w14:paraId="05956398" w14:textId="359D9292" w:rsidR="5B746E61" w:rsidRDefault="5B746E61" w:rsidP="5B746E61">
          <w:pPr>
            <w:pStyle w:val="Header"/>
            <w:ind w:right="-115"/>
            <w:jc w:val="right"/>
          </w:pPr>
        </w:p>
      </w:tc>
    </w:tr>
  </w:tbl>
  <w:p w14:paraId="0074A484" w14:textId="3AF26B9D" w:rsidR="5B746E61" w:rsidRDefault="5B746E61" w:rsidP="5B746E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AEE45C" w14:textId="77777777" w:rsidR="008C1B10" w:rsidRDefault="008C1B10">
      <w:pPr>
        <w:spacing w:after="0" w:line="240" w:lineRule="auto"/>
      </w:pPr>
      <w:r>
        <w:separator/>
      </w:r>
    </w:p>
  </w:footnote>
  <w:footnote w:type="continuationSeparator" w:id="0">
    <w:p w14:paraId="44FCA71B" w14:textId="77777777" w:rsidR="008C1B10" w:rsidRDefault="008C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746E61" w14:paraId="400A44C2" w14:textId="77777777" w:rsidTr="5B746E61">
      <w:tc>
        <w:tcPr>
          <w:tcW w:w="3120" w:type="dxa"/>
        </w:tcPr>
        <w:p w14:paraId="0447B7A8" w14:textId="75D61A63" w:rsidR="5B746E61" w:rsidRDefault="5B746E61" w:rsidP="5B746E61">
          <w:pPr>
            <w:pStyle w:val="Header"/>
            <w:ind w:left="-115"/>
          </w:pPr>
        </w:p>
      </w:tc>
      <w:tc>
        <w:tcPr>
          <w:tcW w:w="3120" w:type="dxa"/>
        </w:tcPr>
        <w:p w14:paraId="1B9F4AE8" w14:textId="5D861FB7" w:rsidR="5B746E61" w:rsidRDefault="5B746E61" w:rsidP="5B746E61">
          <w:pPr>
            <w:pStyle w:val="Header"/>
            <w:jc w:val="center"/>
          </w:pPr>
        </w:p>
      </w:tc>
      <w:tc>
        <w:tcPr>
          <w:tcW w:w="3120" w:type="dxa"/>
        </w:tcPr>
        <w:p w14:paraId="36569CCA" w14:textId="00550073" w:rsidR="5B746E61" w:rsidRDefault="5B746E61" w:rsidP="5B746E61">
          <w:pPr>
            <w:pStyle w:val="Header"/>
            <w:ind w:right="-115"/>
            <w:jc w:val="right"/>
          </w:pPr>
        </w:p>
      </w:tc>
    </w:tr>
  </w:tbl>
  <w:p w14:paraId="3A2A6514" w14:textId="4BAEA484" w:rsidR="5B746E61" w:rsidRDefault="5B746E61" w:rsidP="5B746E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72C"/>
    <w:multiLevelType w:val="hybridMultilevel"/>
    <w:tmpl w:val="3124B946"/>
    <w:lvl w:ilvl="0" w:tplc="470C12E8">
      <w:start w:val="1"/>
      <w:numFmt w:val="decimal"/>
      <w:lvlText w:val="%1."/>
      <w:lvlJc w:val="left"/>
      <w:pPr>
        <w:ind w:left="720" w:hanging="360"/>
      </w:pPr>
    </w:lvl>
    <w:lvl w:ilvl="1" w:tplc="C4625722">
      <w:start w:val="1"/>
      <w:numFmt w:val="lowerLetter"/>
      <w:lvlText w:val="%2."/>
      <w:lvlJc w:val="left"/>
      <w:pPr>
        <w:ind w:left="1440" w:hanging="360"/>
      </w:pPr>
    </w:lvl>
    <w:lvl w:ilvl="2" w:tplc="0FFCB8F6">
      <w:start w:val="1"/>
      <w:numFmt w:val="decimal"/>
      <w:lvlText w:val="%3."/>
      <w:lvlJc w:val="left"/>
      <w:pPr>
        <w:ind w:left="2160" w:hanging="180"/>
      </w:pPr>
    </w:lvl>
    <w:lvl w:ilvl="3" w:tplc="6AFCB30A">
      <w:start w:val="1"/>
      <w:numFmt w:val="decimal"/>
      <w:lvlText w:val="%4."/>
      <w:lvlJc w:val="left"/>
      <w:pPr>
        <w:ind w:left="2880" w:hanging="360"/>
      </w:pPr>
    </w:lvl>
    <w:lvl w:ilvl="4" w:tplc="F9D03158">
      <w:start w:val="1"/>
      <w:numFmt w:val="lowerLetter"/>
      <w:lvlText w:val="%5."/>
      <w:lvlJc w:val="left"/>
      <w:pPr>
        <w:ind w:left="3600" w:hanging="360"/>
      </w:pPr>
    </w:lvl>
    <w:lvl w:ilvl="5" w:tplc="625E2CF2">
      <w:start w:val="1"/>
      <w:numFmt w:val="lowerRoman"/>
      <w:lvlText w:val="%6."/>
      <w:lvlJc w:val="right"/>
      <w:pPr>
        <w:ind w:left="4320" w:hanging="180"/>
      </w:pPr>
    </w:lvl>
    <w:lvl w:ilvl="6" w:tplc="90A0AED6">
      <w:start w:val="1"/>
      <w:numFmt w:val="decimal"/>
      <w:lvlText w:val="%7."/>
      <w:lvlJc w:val="left"/>
      <w:pPr>
        <w:ind w:left="5040" w:hanging="360"/>
      </w:pPr>
    </w:lvl>
    <w:lvl w:ilvl="7" w:tplc="D040C49A">
      <w:start w:val="1"/>
      <w:numFmt w:val="lowerLetter"/>
      <w:lvlText w:val="%8."/>
      <w:lvlJc w:val="left"/>
      <w:pPr>
        <w:ind w:left="5760" w:hanging="360"/>
      </w:pPr>
    </w:lvl>
    <w:lvl w:ilvl="8" w:tplc="F076A7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90D0C"/>
    <w:multiLevelType w:val="hybridMultilevel"/>
    <w:tmpl w:val="82DEE4E0"/>
    <w:lvl w:ilvl="0" w:tplc="E902A8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6CD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8FC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0E6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76AD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E0C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68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5EB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8E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07AA1"/>
    <w:multiLevelType w:val="hybridMultilevel"/>
    <w:tmpl w:val="85F0D154"/>
    <w:lvl w:ilvl="0" w:tplc="1D0A8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8EA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C63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A3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2B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83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6F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24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C6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22D1A"/>
    <w:multiLevelType w:val="hybridMultilevel"/>
    <w:tmpl w:val="01A42BA8"/>
    <w:lvl w:ilvl="0" w:tplc="513A8414">
      <w:start w:val="1"/>
      <w:numFmt w:val="decimal"/>
      <w:lvlText w:val="%1."/>
      <w:lvlJc w:val="left"/>
      <w:pPr>
        <w:ind w:left="720" w:hanging="360"/>
      </w:pPr>
    </w:lvl>
    <w:lvl w:ilvl="1" w:tplc="9AC89940">
      <w:start w:val="1"/>
      <w:numFmt w:val="lowerLetter"/>
      <w:lvlText w:val="%2."/>
      <w:lvlJc w:val="left"/>
      <w:pPr>
        <w:ind w:left="1440" w:hanging="360"/>
      </w:pPr>
    </w:lvl>
    <w:lvl w:ilvl="2" w:tplc="C7466D22">
      <w:start w:val="1"/>
      <w:numFmt w:val="lowerRoman"/>
      <w:lvlText w:val="%3."/>
      <w:lvlJc w:val="right"/>
      <w:pPr>
        <w:ind w:left="2160" w:hanging="180"/>
      </w:pPr>
    </w:lvl>
    <w:lvl w:ilvl="3" w:tplc="31A87566">
      <w:start w:val="1"/>
      <w:numFmt w:val="decimal"/>
      <w:lvlText w:val="%4."/>
      <w:lvlJc w:val="left"/>
      <w:pPr>
        <w:ind w:left="2880" w:hanging="360"/>
      </w:pPr>
    </w:lvl>
    <w:lvl w:ilvl="4" w:tplc="2A706FC0">
      <w:start w:val="1"/>
      <w:numFmt w:val="lowerLetter"/>
      <w:lvlText w:val="%5."/>
      <w:lvlJc w:val="left"/>
      <w:pPr>
        <w:ind w:left="3600" w:hanging="360"/>
      </w:pPr>
    </w:lvl>
    <w:lvl w:ilvl="5" w:tplc="AC6C284E">
      <w:start w:val="1"/>
      <w:numFmt w:val="lowerRoman"/>
      <w:lvlText w:val="%6."/>
      <w:lvlJc w:val="right"/>
      <w:pPr>
        <w:ind w:left="4320" w:hanging="180"/>
      </w:pPr>
    </w:lvl>
    <w:lvl w:ilvl="6" w:tplc="832E17D2">
      <w:start w:val="1"/>
      <w:numFmt w:val="decimal"/>
      <w:lvlText w:val="%7."/>
      <w:lvlJc w:val="left"/>
      <w:pPr>
        <w:ind w:left="5040" w:hanging="360"/>
      </w:pPr>
    </w:lvl>
    <w:lvl w:ilvl="7" w:tplc="59FC69CE">
      <w:start w:val="1"/>
      <w:numFmt w:val="lowerLetter"/>
      <w:lvlText w:val="%8."/>
      <w:lvlJc w:val="left"/>
      <w:pPr>
        <w:ind w:left="5760" w:hanging="360"/>
      </w:pPr>
    </w:lvl>
    <w:lvl w:ilvl="8" w:tplc="6A98AC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51082"/>
    <w:multiLevelType w:val="hybridMultilevel"/>
    <w:tmpl w:val="0D4C8106"/>
    <w:lvl w:ilvl="0" w:tplc="3C3C58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C6A8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3842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8B9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AE5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49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B85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A7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AF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2B6169"/>
    <w:multiLevelType w:val="hybridMultilevel"/>
    <w:tmpl w:val="A18885D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0B573727"/>
    <w:multiLevelType w:val="hybridMultilevel"/>
    <w:tmpl w:val="0CD6C6DC"/>
    <w:lvl w:ilvl="0" w:tplc="582E3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08A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C4FE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242F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8B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2F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41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825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4D4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614D74"/>
    <w:multiLevelType w:val="hybridMultilevel"/>
    <w:tmpl w:val="456EDFF4"/>
    <w:lvl w:ilvl="0" w:tplc="2548C390">
      <w:start w:val="1"/>
      <w:numFmt w:val="decimal"/>
      <w:lvlText w:val="%1."/>
      <w:lvlJc w:val="left"/>
      <w:pPr>
        <w:ind w:left="720" w:hanging="360"/>
      </w:pPr>
    </w:lvl>
    <w:lvl w:ilvl="1" w:tplc="F992ED7C">
      <w:start w:val="1"/>
      <w:numFmt w:val="lowerLetter"/>
      <w:lvlText w:val="%2."/>
      <w:lvlJc w:val="left"/>
      <w:pPr>
        <w:ind w:left="1440" w:hanging="360"/>
      </w:pPr>
    </w:lvl>
    <w:lvl w:ilvl="2" w:tplc="773247C2">
      <w:start w:val="1"/>
      <w:numFmt w:val="decimal"/>
      <w:lvlText w:val="%3."/>
      <w:lvlJc w:val="left"/>
      <w:pPr>
        <w:ind w:left="2160" w:hanging="180"/>
      </w:pPr>
    </w:lvl>
    <w:lvl w:ilvl="3" w:tplc="6EC2886E">
      <w:start w:val="1"/>
      <w:numFmt w:val="decimal"/>
      <w:lvlText w:val="%4."/>
      <w:lvlJc w:val="left"/>
      <w:pPr>
        <w:ind w:left="2880" w:hanging="360"/>
      </w:pPr>
    </w:lvl>
    <w:lvl w:ilvl="4" w:tplc="78D051B4">
      <w:start w:val="1"/>
      <w:numFmt w:val="lowerLetter"/>
      <w:lvlText w:val="%5."/>
      <w:lvlJc w:val="left"/>
      <w:pPr>
        <w:ind w:left="3600" w:hanging="360"/>
      </w:pPr>
    </w:lvl>
    <w:lvl w:ilvl="5" w:tplc="E078E57E">
      <w:start w:val="1"/>
      <w:numFmt w:val="lowerRoman"/>
      <w:lvlText w:val="%6."/>
      <w:lvlJc w:val="right"/>
      <w:pPr>
        <w:ind w:left="4320" w:hanging="180"/>
      </w:pPr>
    </w:lvl>
    <w:lvl w:ilvl="6" w:tplc="CCA0C8C6">
      <w:start w:val="1"/>
      <w:numFmt w:val="decimal"/>
      <w:lvlText w:val="%7."/>
      <w:lvlJc w:val="left"/>
      <w:pPr>
        <w:ind w:left="5040" w:hanging="360"/>
      </w:pPr>
    </w:lvl>
    <w:lvl w:ilvl="7" w:tplc="E06EA020">
      <w:start w:val="1"/>
      <w:numFmt w:val="lowerLetter"/>
      <w:lvlText w:val="%8."/>
      <w:lvlJc w:val="left"/>
      <w:pPr>
        <w:ind w:left="5760" w:hanging="360"/>
      </w:pPr>
    </w:lvl>
    <w:lvl w:ilvl="8" w:tplc="826007E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5831FB"/>
    <w:multiLevelType w:val="hybridMultilevel"/>
    <w:tmpl w:val="631819B8"/>
    <w:lvl w:ilvl="0" w:tplc="2D50D802">
      <w:start w:val="1"/>
      <w:numFmt w:val="decimal"/>
      <w:lvlText w:val="%1."/>
      <w:lvlJc w:val="left"/>
      <w:pPr>
        <w:ind w:left="720" w:hanging="360"/>
      </w:pPr>
    </w:lvl>
    <w:lvl w:ilvl="1" w:tplc="5C465F72">
      <w:start w:val="1"/>
      <w:numFmt w:val="decimal"/>
      <w:lvlText w:val="%2."/>
      <w:lvlJc w:val="left"/>
      <w:pPr>
        <w:ind w:left="1440" w:hanging="360"/>
      </w:pPr>
    </w:lvl>
    <w:lvl w:ilvl="2" w:tplc="34FC25C4">
      <w:start w:val="1"/>
      <w:numFmt w:val="lowerRoman"/>
      <w:lvlText w:val="%3."/>
      <w:lvlJc w:val="right"/>
      <w:pPr>
        <w:ind w:left="2160" w:hanging="180"/>
      </w:pPr>
    </w:lvl>
    <w:lvl w:ilvl="3" w:tplc="29AADA40">
      <w:start w:val="1"/>
      <w:numFmt w:val="decimal"/>
      <w:lvlText w:val="%4."/>
      <w:lvlJc w:val="left"/>
      <w:pPr>
        <w:ind w:left="2880" w:hanging="360"/>
      </w:pPr>
    </w:lvl>
    <w:lvl w:ilvl="4" w:tplc="77F20A24">
      <w:start w:val="1"/>
      <w:numFmt w:val="lowerLetter"/>
      <w:lvlText w:val="%5."/>
      <w:lvlJc w:val="left"/>
      <w:pPr>
        <w:ind w:left="3600" w:hanging="360"/>
      </w:pPr>
    </w:lvl>
    <w:lvl w:ilvl="5" w:tplc="58C850B8">
      <w:start w:val="1"/>
      <w:numFmt w:val="lowerRoman"/>
      <w:lvlText w:val="%6."/>
      <w:lvlJc w:val="right"/>
      <w:pPr>
        <w:ind w:left="4320" w:hanging="180"/>
      </w:pPr>
    </w:lvl>
    <w:lvl w:ilvl="6" w:tplc="F3FA61EC">
      <w:start w:val="1"/>
      <w:numFmt w:val="decimal"/>
      <w:lvlText w:val="%7."/>
      <w:lvlJc w:val="left"/>
      <w:pPr>
        <w:ind w:left="5040" w:hanging="360"/>
      </w:pPr>
    </w:lvl>
    <w:lvl w:ilvl="7" w:tplc="FC862C6A">
      <w:start w:val="1"/>
      <w:numFmt w:val="lowerLetter"/>
      <w:lvlText w:val="%8."/>
      <w:lvlJc w:val="left"/>
      <w:pPr>
        <w:ind w:left="5760" w:hanging="360"/>
      </w:pPr>
    </w:lvl>
    <w:lvl w:ilvl="8" w:tplc="5B3C90C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15BC6"/>
    <w:multiLevelType w:val="hybridMultilevel"/>
    <w:tmpl w:val="05CCB42E"/>
    <w:lvl w:ilvl="0" w:tplc="CE484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8289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6C3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0D9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B2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4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100F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748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7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F7EC6"/>
    <w:multiLevelType w:val="hybridMultilevel"/>
    <w:tmpl w:val="9788B1C4"/>
    <w:lvl w:ilvl="0" w:tplc="4388180E">
      <w:start w:val="1"/>
      <w:numFmt w:val="decimal"/>
      <w:lvlText w:val="%1."/>
      <w:lvlJc w:val="left"/>
      <w:pPr>
        <w:ind w:left="720" w:hanging="360"/>
      </w:pPr>
    </w:lvl>
    <w:lvl w:ilvl="1" w:tplc="43E8838A">
      <w:start w:val="1"/>
      <w:numFmt w:val="lowerLetter"/>
      <w:lvlText w:val="%2."/>
      <w:lvlJc w:val="left"/>
      <w:pPr>
        <w:ind w:left="1440" w:hanging="360"/>
      </w:pPr>
    </w:lvl>
    <w:lvl w:ilvl="2" w:tplc="C21C38D8">
      <w:start w:val="1"/>
      <w:numFmt w:val="lowerRoman"/>
      <w:lvlText w:val="%3."/>
      <w:lvlJc w:val="right"/>
      <w:pPr>
        <w:ind w:left="2160" w:hanging="180"/>
      </w:pPr>
    </w:lvl>
    <w:lvl w:ilvl="3" w:tplc="3DF42B6C">
      <w:start w:val="1"/>
      <w:numFmt w:val="decimal"/>
      <w:lvlText w:val="%4."/>
      <w:lvlJc w:val="left"/>
      <w:pPr>
        <w:ind w:left="2880" w:hanging="360"/>
      </w:pPr>
    </w:lvl>
    <w:lvl w:ilvl="4" w:tplc="4D60BF5A">
      <w:start w:val="1"/>
      <w:numFmt w:val="lowerLetter"/>
      <w:lvlText w:val="%5."/>
      <w:lvlJc w:val="left"/>
      <w:pPr>
        <w:ind w:left="3600" w:hanging="360"/>
      </w:pPr>
    </w:lvl>
    <w:lvl w:ilvl="5" w:tplc="80302BB8">
      <w:start w:val="1"/>
      <w:numFmt w:val="lowerRoman"/>
      <w:lvlText w:val="%6."/>
      <w:lvlJc w:val="right"/>
      <w:pPr>
        <w:ind w:left="4320" w:hanging="180"/>
      </w:pPr>
    </w:lvl>
    <w:lvl w:ilvl="6" w:tplc="82C8C87E">
      <w:start w:val="1"/>
      <w:numFmt w:val="decimal"/>
      <w:lvlText w:val="%7."/>
      <w:lvlJc w:val="left"/>
      <w:pPr>
        <w:ind w:left="5040" w:hanging="360"/>
      </w:pPr>
    </w:lvl>
    <w:lvl w:ilvl="7" w:tplc="22DCC496">
      <w:start w:val="1"/>
      <w:numFmt w:val="lowerLetter"/>
      <w:lvlText w:val="%8."/>
      <w:lvlJc w:val="left"/>
      <w:pPr>
        <w:ind w:left="5760" w:hanging="360"/>
      </w:pPr>
    </w:lvl>
    <w:lvl w:ilvl="8" w:tplc="459E425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D9569D"/>
    <w:multiLevelType w:val="hybridMultilevel"/>
    <w:tmpl w:val="27565414"/>
    <w:lvl w:ilvl="0" w:tplc="564C0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EA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8442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A3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2E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B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06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87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895C29"/>
    <w:multiLevelType w:val="hybridMultilevel"/>
    <w:tmpl w:val="AB22D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A401E"/>
    <w:multiLevelType w:val="hybridMultilevel"/>
    <w:tmpl w:val="EE4C9718"/>
    <w:lvl w:ilvl="0" w:tplc="1D12A162">
      <w:start w:val="1"/>
      <w:numFmt w:val="decimal"/>
      <w:lvlText w:val="%1."/>
      <w:lvlJc w:val="left"/>
      <w:pPr>
        <w:ind w:left="720" w:hanging="360"/>
      </w:pPr>
    </w:lvl>
    <w:lvl w:ilvl="1" w:tplc="BB60E2EE">
      <w:start w:val="1"/>
      <w:numFmt w:val="lowerLetter"/>
      <w:lvlText w:val="%2."/>
      <w:lvlJc w:val="left"/>
      <w:pPr>
        <w:ind w:left="1440" w:hanging="360"/>
      </w:pPr>
    </w:lvl>
    <w:lvl w:ilvl="2" w:tplc="8256BE70">
      <w:start w:val="1"/>
      <w:numFmt w:val="lowerRoman"/>
      <w:lvlText w:val="%3."/>
      <w:lvlJc w:val="right"/>
      <w:pPr>
        <w:ind w:left="2160" w:hanging="180"/>
      </w:pPr>
    </w:lvl>
    <w:lvl w:ilvl="3" w:tplc="5B94D032">
      <w:start w:val="1"/>
      <w:numFmt w:val="decimal"/>
      <w:lvlText w:val="%4."/>
      <w:lvlJc w:val="left"/>
      <w:pPr>
        <w:ind w:left="2880" w:hanging="360"/>
      </w:pPr>
    </w:lvl>
    <w:lvl w:ilvl="4" w:tplc="BBA8C05E">
      <w:start w:val="1"/>
      <w:numFmt w:val="lowerLetter"/>
      <w:lvlText w:val="%5."/>
      <w:lvlJc w:val="left"/>
      <w:pPr>
        <w:ind w:left="3600" w:hanging="360"/>
      </w:pPr>
    </w:lvl>
    <w:lvl w:ilvl="5" w:tplc="73A269CA">
      <w:start w:val="1"/>
      <w:numFmt w:val="lowerRoman"/>
      <w:lvlText w:val="%6."/>
      <w:lvlJc w:val="right"/>
      <w:pPr>
        <w:ind w:left="4320" w:hanging="180"/>
      </w:pPr>
    </w:lvl>
    <w:lvl w:ilvl="6" w:tplc="03808658">
      <w:start w:val="1"/>
      <w:numFmt w:val="decimal"/>
      <w:lvlText w:val="%7."/>
      <w:lvlJc w:val="left"/>
      <w:pPr>
        <w:ind w:left="5040" w:hanging="360"/>
      </w:pPr>
    </w:lvl>
    <w:lvl w:ilvl="7" w:tplc="85B87EA6">
      <w:start w:val="1"/>
      <w:numFmt w:val="lowerLetter"/>
      <w:lvlText w:val="%8."/>
      <w:lvlJc w:val="left"/>
      <w:pPr>
        <w:ind w:left="5760" w:hanging="360"/>
      </w:pPr>
    </w:lvl>
    <w:lvl w:ilvl="8" w:tplc="036A585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097CE2"/>
    <w:multiLevelType w:val="hybridMultilevel"/>
    <w:tmpl w:val="77F46542"/>
    <w:lvl w:ilvl="0" w:tplc="23B8C440">
      <w:start w:val="1"/>
      <w:numFmt w:val="decimal"/>
      <w:lvlText w:val="%1."/>
      <w:lvlJc w:val="left"/>
      <w:pPr>
        <w:ind w:left="720" w:hanging="360"/>
      </w:pPr>
    </w:lvl>
    <w:lvl w:ilvl="1" w:tplc="78E6A91C">
      <w:start w:val="1"/>
      <w:numFmt w:val="lowerLetter"/>
      <w:lvlText w:val="%2."/>
      <w:lvlJc w:val="left"/>
      <w:pPr>
        <w:ind w:left="1440" w:hanging="360"/>
      </w:pPr>
    </w:lvl>
    <w:lvl w:ilvl="2" w:tplc="45BC986C">
      <w:start w:val="1"/>
      <w:numFmt w:val="decimal"/>
      <w:lvlText w:val="%3."/>
      <w:lvlJc w:val="left"/>
      <w:pPr>
        <w:ind w:left="2160" w:hanging="180"/>
      </w:pPr>
    </w:lvl>
    <w:lvl w:ilvl="3" w:tplc="D96A3BD2">
      <w:start w:val="1"/>
      <w:numFmt w:val="decimal"/>
      <w:lvlText w:val="%4."/>
      <w:lvlJc w:val="left"/>
      <w:pPr>
        <w:ind w:left="2880" w:hanging="360"/>
      </w:pPr>
    </w:lvl>
    <w:lvl w:ilvl="4" w:tplc="5CA248F2">
      <w:start w:val="1"/>
      <w:numFmt w:val="lowerLetter"/>
      <w:lvlText w:val="%5."/>
      <w:lvlJc w:val="left"/>
      <w:pPr>
        <w:ind w:left="3600" w:hanging="360"/>
      </w:pPr>
    </w:lvl>
    <w:lvl w:ilvl="5" w:tplc="F05CAFB6">
      <w:start w:val="1"/>
      <w:numFmt w:val="lowerRoman"/>
      <w:lvlText w:val="%6."/>
      <w:lvlJc w:val="right"/>
      <w:pPr>
        <w:ind w:left="4320" w:hanging="180"/>
      </w:pPr>
    </w:lvl>
    <w:lvl w:ilvl="6" w:tplc="44C6EE64">
      <w:start w:val="1"/>
      <w:numFmt w:val="decimal"/>
      <w:lvlText w:val="%7."/>
      <w:lvlJc w:val="left"/>
      <w:pPr>
        <w:ind w:left="5040" w:hanging="360"/>
      </w:pPr>
    </w:lvl>
    <w:lvl w:ilvl="7" w:tplc="3C46C4F4">
      <w:start w:val="1"/>
      <w:numFmt w:val="lowerLetter"/>
      <w:lvlText w:val="%8."/>
      <w:lvlJc w:val="left"/>
      <w:pPr>
        <w:ind w:left="5760" w:hanging="360"/>
      </w:pPr>
    </w:lvl>
    <w:lvl w:ilvl="8" w:tplc="4C86265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42060F"/>
    <w:multiLevelType w:val="hybridMultilevel"/>
    <w:tmpl w:val="31749EB2"/>
    <w:lvl w:ilvl="0" w:tplc="AB682834">
      <w:start w:val="1"/>
      <w:numFmt w:val="decimal"/>
      <w:lvlText w:val="%1."/>
      <w:lvlJc w:val="left"/>
      <w:pPr>
        <w:ind w:left="720" w:hanging="360"/>
      </w:pPr>
    </w:lvl>
    <w:lvl w:ilvl="1" w:tplc="A1467212">
      <w:start w:val="1"/>
      <w:numFmt w:val="lowerLetter"/>
      <w:lvlText w:val="%2."/>
      <w:lvlJc w:val="left"/>
      <w:pPr>
        <w:ind w:left="1440" w:hanging="360"/>
      </w:pPr>
    </w:lvl>
    <w:lvl w:ilvl="2" w:tplc="9EF8314C">
      <w:start w:val="1"/>
      <w:numFmt w:val="lowerRoman"/>
      <w:lvlText w:val="%3."/>
      <w:lvlJc w:val="right"/>
      <w:pPr>
        <w:ind w:left="2160" w:hanging="180"/>
      </w:pPr>
    </w:lvl>
    <w:lvl w:ilvl="3" w:tplc="784C8BA6">
      <w:start w:val="1"/>
      <w:numFmt w:val="decimal"/>
      <w:lvlText w:val="%4."/>
      <w:lvlJc w:val="left"/>
      <w:pPr>
        <w:ind w:left="2880" w:hanging="360"/>
      </w:pPr>
    </w:lvl>
    <w:lvl w:ilvl="4" w:tplc="EBA4934C">
      <w:start w:val="1"/>
      <w:numFmt w:val="lowerLetter"/>
      <w:lvlText w:val="%5."/>
      <w:lvlJc w:val="left"/>
      <w:pPr>
        <w:ind w:left="3600" w:hanging="360"/>
      </w:pPr>
    </w:lvl>
    <w:lvl w:ilvl="5" w:tplc="5B16E16E">
      <w:start w:val="1"/>
      <w:numFmt w:val="lowerRoman"/>
      <w:lvlText w:val="%6."/>
      <w:lvlJc w:val="right"/>
      <w:pPr>
        <w:ind w:left="4320" w:hanging="180"/>
      </w:pPr>
    </w:lvl>
    <w:lvl w:ilvl="6" w:tplc="E18081C6">
      <w:start w:val="1"/>
      <w:numFmt w:val="decimal"/>
      <w:lvlText w:val="%7."/>
      <w:lvlJc w:val="left"/>
      <w:pPr>
        <w:ind w:left="5040" w:hanging="360"/>
      </w:pPr>
    </w:lvl>
    <w:lvl w:ilvl="7" w:tplc="FDF41E9E">
      <w:start w:val="1"/>
      <w:numFmt w:val="lowerLetter"/>
      <w:lvlText w:val="%8."/>
      <w:lvlJc w:val="left"/>
      <w:pPr>
        <w:ind w:left="5760" w:hanging="360"/>
      </w:pPr>
    </w:lvl>
    <w:lvl w:ilvl="8" w:tplc="FF60AB3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724C11"/>
    <w:multiLevelType w:val="hybridMultilevel"/>
    <w:tmpl w:val="CD9668BA"/>
    <w:lvl w:ilvl="0" w:tplc="0E06592C">
      <w:start w:val="1"/>
      <w:numFmt w:val="lowerLetter"/>
      <w:lvlText w:val="%1."/>
      <w:lvlJc w:val="left"/>
      <w:pPr>
        <w:ind w:left="720" w:hanging="360"/>
      </w:pPr>
    </w:lvl>
    <w:lvl w:ilvl="1" w:tplc="6A465C68">
      <w:start w:val="1"/>
      <w:numFmt w:val="lowerLetter"/>
      <w:lvlText w:val="%2."/>
      <w:lvlJc w:val="left"/>
      <w:pPr>
        <w:ind w:left="1440" w:hanging="360"/>
      </w:pPr>
    </w:lvl>
    <w:lvl w:ilvl="2" w:tplc="65725F1A">
      <w:start w:val="1"/>
      <w:numFmt w:val="lowerRoman"/>
      <w:lvlText w:val="%3."/>
      <w:lvlJc w:val="right"/>
      <w:pPr>
        <w:ind w:left="2160" w:hanging="180"/>
      </w:pPr>
    </w:lvl>
    <w:lvl w:ilvl="3" w:tplc="FF9EDA72">
      <w:start w:val="1"/>
      <w:numFmt w:val="decimal"/>
      <w:lvlText w:val="%4."/>
      <w:lvlJc w:val="left"/>
      <w:pPr>
        <w:ind w:left="2880" w:hanging="360"/>
      </w:pPr>
    </w:lvl>
    <w:lvl w:ilvl="4" w:tplc="BF4E9B04">
      <w:start w:val="1"/>
      <w:numFmt w:val="lowerLetter"/>
      <w:lvlText w:val="%5."/>
      <w:lvlJc w:val="left"/>
      <w:pPr>
        <w:ind w:left="3600" w:hanging="360"/>
      </w:pPr>
    </w:lvl>
    <w:lvl w:ilvl="5" w:tplc="8B98CE28">
      <w:start w:val="1"/>
      <w:numFmt w:val="lowerRoman"/>
      <w:lvlText w:val="%6."/>
      <w:lvlJc w:val="right"/>
      <w:pPr>
        <w:ind w:left="4320" w:hanging="180"/>
      </w:pPr>
    </w:lvl>
    <w:lvl w:ilvl="6" w:tplc="785A8B84">
      <w:start w:val="1"/>
      <w:numFmt w:val="decimal"/>
      <w:lvlText w:val="%7."/>
      <w:lvlJc w:val="left"/>
      <w:pPr>
        <w:ind w:left="5040" w:hanging="360"/>
      </w:pPr>
    </w:lvl>
    <w:lvl w:ilvl="7" w:tplc="E8BC0DC4">
      <w:start w:val="1"/>
      <w:numFmt w:val="lowerLetter"/>
      <w:lvlText w:val="%8."/>
      <w:lvlJc w:val="left"/>
      <w:pPr>
        <w:ind w:left="5760" w:hanging="360"/>
      </w:pPr>
    </w:lvl>
    <w:lvl w:ilvl="8" w:tplc="9034ACC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235CBD"/>
    <w:multiLevelType w:val="hybridMultilevel"/>
    <w:tmpl w:val="EDA44056"/>
    <w:lvl w:ilvl="0" w:tplc="B0B6A8DE">
      <w:start w:val="1"/>
      <w:numFmt w:val="decimal"/>
      <w:lvlText w:val="%1."/>
      <w:lvlJc w:val="left"/>
      <w:pPr>
        <w:ind w:left="720" w:hanging="360"/>
      </w:pPr>
    </w:lvl>
    <w:lvl w:ilvl="1" w:tplc="CB145120">
      <w:start w:val="1"/>
      <w:numFmt w:val="lowerLetter"/>
      <w:lvlText w:val="%2."/>
      <w:lvlJc w:val="left"/>
      <w:pPr>
        <w:ind w:left="1440" w:hanging="360"/>
      </w:pPr>
    </w:lvl>
    <w:lvl w:ilvl="2" w:tplc="95F8C35E">
      <w:start w:val="1"/>
      <w:numFmt w:val="lowerRoman"/>
      <w:lvlText w:val="%3."/>
      <w:lvlJc w:val="right"/>
      <w:pPr>
        <w:ind w:left="2160" w:hanging="180"/>
      </w:pPr>
    </w:lvl>
    <w:lvl w:ilvl="3" w:tplc="92766650">
      <w:start w:val="1"/>
      <w:numFmt w:val="decimal"/>
      <w:lvlText w:val="%4."/>
      <w:lvlJc w:val="left"/>
      <w:pPr>
        <w:ind w:left="2880" w:hanging="360"/>
      </w:pPr>
    </w:lvl>
    <w:lvl w:ilvl="4" w:tplc="98380A12">
      <w:start w:val="1"/>
      <w:numFmt w:val="lowerLetter"/>
      <w:lvlText w:val="%5."/>
      <w:lvlJc w:val="left"/>
      <w:pPr>
        <w:ind w:left="3600" w:hanging="360"/>
      </w:pPr>
    </w:lvl>
    <w:lvl w:ilvl="5" w:tplc="91FACBEC">
      <w:start w:val="1"/>
      <w:numFmt w:val="lowerRoman"/>
      <w:lvlText w:val="%6."/>
      <w:lvlJc w:val="right"/>
      <w:pPr>
        <w:ind w:left="4320" w:hanging="180"/>
      </w:pPr>
    </w:lvl>
    <w:lvl w:ilvl="6" w:tplc="CCB6E6A8">
      <w:start w:val="1"/>
      <w:numFmt w:val="decimal"/>
      <w:lvlText w:val="%7."/>
      <w:lvlJc w:val="left"/>
      <w:pPr>
        <w:ind w:left="5040" w:hanging="360"/>
      </w:pPr>
    </w:lvl>
    <w:lvl w:ilvl="7" w:tplc="5680EC96">
      <w:start w:val="1"/>
      <w:numFmt w:val="lowerLetter"/>
      <w:lvlText w:val="%8."/>
      <w:lvlJc w:val="left"/>
      <w:pPr>
        <w:ind w:left="5760" w:hanging="360"/>
      </w:pPr>
    </w:lvl>
    <w:lvl w:ilvl="8" w:tplc="FF14432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EB2ABD"/>
    <w:multiLevelType w:val="hybridMultilevel"/>
    <w:tmpl w:val="A4B430A6"/>
    <w:lvl w:ilvl="0" w:tplc="9BF2342A">
      <w:start w:val="1"/>
      <w:numFmt w:val="decimal"/>
      <w:lvlText w:val="%1."/>
      <w:lvlJc w:val="left"/>
      <w:pPr>
        <w:ind w:left="720" w:hanging="360"/>
      </w:pPr>
    </w:lvl>
    <w:lvl w:ilvl="1" w:tplc="95F2F0DC">
      <w:start w:val="1"/>
      <w:numFmt w:val="lowerLetter"/>
      <w:lvlText w:val="%2."/>
      <w:lvlJc w:val="left"/>
      <w:pPr>
        <w:ind w:left="1440" w:hanging="360"/>
      </w:pPr>
    </w:lvl>
    <w:lvl w:ilvl="2" w:tplc="CE8C648E">
      <w:start w:val="1"/>
      <w:numFmt w:val="lowerRoman"/>
      <w:lvlText w:val="%3."/>
      <w:lvlJc w:val="right"/>
      <w:pPr>
        <w:ind w:left="2160" w:hanging="180"/>
      </w:pPr>
    </w:lvl>
    <w:lvl w:ilvl="3" w:tplc="F7D2CF80">
      <w:start w:val="1"/>
      <w:numFmt w:val="decimal"/>
      <w:lvlText w:val="%4."/>
      <w:lvlJc w:val="left"/>
      <w:pPr>
        <w:ind w:left="2880" w:hanging="360"/>
      </w:pPr>
    </w:lvl>
    <w:lvl w:ilvl="4" w:tplc="FFC0FF9E">
      <w:start w:val="1"/>
      <w:numFmt w:val="decimal"/>
      <w:lvlText w:val="%5."/>
      <w:lvlJc w:val="left"/>
      <w:pPr>
        <w:ind w:left="3600" w:hanging="360"/>
      </w:pPr>
    </w:lvl>
    <w:lvl w:ilvl="5" w:tplc="F5267494">
      <w:start w:val="1"/>
      <w:numFmt w:val="lowerRoman"/>
      <w:lvlText w:val="%6."/>
      <w:lvlJc w:val="right"/>
      <w:pPr>
        <w:ind w:left="4320" w:hanging="180"/>
      </w:pPr>
    </w:lvl>
    <w:lvl w:ilvl="6" w:tplc="E3E0C0D0">
      <w:start w:val="1"/>
      <w:numFmt w:val="decimal"/>
      <w:lvlText w:val="%7."/>
      <w:lvlJc w:val="left"/>
      <w:pPr>
        <w:ind w:left="5040" w:hanging="360"/>
      </w:pPr>
    </w:lvl>
    <w:lvl w:ilvl="7" w:tplc="9F04C38C">
      <w:start w:val="1"/>
      <w:numFmt w:val="lowerLetter"/>
      <w:lvlText w:val="%8."/>
      <w:lvlJc w:val="left"/>
      <w:pPr>
        <w:ind w:left="5760" w:hanging="360"/>
      </w:pPr>
    </w:lvl>
    <w:lvl w:ilvl="8" w:tplc="7494B43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4338C"/>
    <w:multiLevelType w:val="hybridMultilevel"/>
    <w:tmpl w:val="87D0BE06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227F2BEF"/>
    <w:multiLevelType w:val="hybridMultilevel"/>
    <w:tmpl w:val="347E4D36"/>
    <w:lvl w:ilvl="0" w:tplc="A5F651CC">
      <w:start w:val="1"/>
      <w:numFmt w:val="decimal"/>
      <w:lvlText w:val="%1."/>
      <w:lvlJc w:val="left"/>
      <w:pPr>
        <w:ind w:left="720" w:hanging="360"/>
      </w:pPr>
    </w:lvl>
    <w:lvl w:ilvl="1" w:tplc="9634D78A">
      <w:start w:val="1"/>
      <w:numFmt w:val="decimal"/>
      <w:lvlText w:val="%2."/>
      <w:lvlJc w:val="left"/>
      <w:pPr>
        <w:ind w:left="1440" w:hanging="360"/>
      </w:pPr>
    </w:lvl>
    <w:lvl w:ilvl="2" w:tplc="569E4EDA">
      <w:start w:val="1"/>
      <w:numFmt w:val="lowerRoman"/>
      <w:lvlText w:val="%3."/>
      <w:lvlJc w:val="right"/>
      <w:pPr>
        <w:ind w:left="2160" w:hanging="180"/>
      </w:pPr>
    </w:lvl>
    <w:lvl w:ilvl="3" w:tplc="77600EF0">
      <w:start w:val="1"/>
      <w:numFmt w:val="decimal"/>
      <w:lvlText w:val="%4."/>
      <w:lvlJc w:val="left"/>
      <w:pPr>
        <w:ind w:left="2880" w:hanging="360"/>
      </w:pPr>
    </w:lvl>
    <w:lvl w:ilvl="4" w:tplc="5A2487A4">
      <w:start w:val="1"/>
      <w:numFmt w:val="lowerLetter"/>
      <w:lvlText w:val="%5."/>
      <w:lvlJc w:val="left"/>
      <w:pPr>
        <w:ind w:left="3600" w:hanging="360"/>
      </w:pPr>
    </w:lvl>
    <w:lvl w:ilvl="5" w:tplc="2BDCF594">
      <w:start w:val="1"/>
      <w:numFmt w:val="lowerRoman"/>
      <w:lvlText w:val="%6."/>
      <w:lvlJc w:val="right"/>
      <w:pPr>
        <w:ind w:left="4320" w:hanging="180"/>
      </w:pPr>
    </w:lvl>
    <w:lvl w:ilvl="6" w:tplc="D39E0F32">
      <w:start w:val="1"/>
      <w:numFmt w:val="decimal"/>
      <w:lvlText w:val="%7."/>
      <w:lvlJc w:val="left"/>
      <w:pPr>
        <w:ind w:left="5040" w:hanging="360"/>
      </w:pPr>
    </w:lvl>
    <w:lvl w:ilvl="7" w:tplc="641C1960">
      <w:start w:val="1"/>
      <w:numFmt w:val="lowerLetter"/>
      <w:lvlText w:val="%8."/>
      <w:lvlJc w:val="left"/>
      <w:pPr>
        <w:ind w:left="5760" w:hanging="360"/>
      </w:pPr>
    </w:lvl>
    <w:lvl w:ilvl="8" w:tplc="01BE48E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521F87"/>
    <w:multiLevelType w:val="hybridMultilevel"/>
    <w:tmpl w:val="72DE0840"/>
    <w:lvl w:ilvl="0" w:tplc="C77EB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0C4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863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EC6B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8B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29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A61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26D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C5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137152"/>
    <w:multiLevelType w:val="hybridMultilevel"/>
    <w:tmpl w:val="4FE44E2E"/>
    <w:lvl w:ilvl="0" w:tplc="CA548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580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7888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B1A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87F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B47B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E4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656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2B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951286"/>
    <w:multiLevelType w:val="hybridMultilevel"/>
    <w:tmpl w:val="C1707BC6"/>
    <w:lvl w:ilvl="0" w:tplc="F4529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0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E2112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D9E0E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D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2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4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8B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62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187382"/>
    <w:multiLevelType w:val="hybridMultilevel"/>
    <w:tmpl w:val="469C2540"/>
    <w:lvl w:ilvl="0" w:tplc="4ECEB9F6">
      <w:start w:val="1"/>
      <w:numFmt w:val="decimal"/>
      <w:lvlText w:val="%1."/>
      <w:lvlJc w:val="left"/>
      <w:pPr>
        <w:ind w:left="720" w:hanging="360"/>
      </w:pPr>
    </w:lvl>
    <w:lvl w:ilvl="1" w:tplc="A96E894A">
      <w:start w:val="1"/>
      <w:numFmt w:val="decimal"/>
      <w:lvlText w:val="%2."/>
      <w:lvlJc w:val="left"/>
      <w:pPr>
        <w:ind w:left="1440" w:hanging="360"/>
      </w:pPr>
    </w:lvl>
    <w:lvl w:ilvl="2" w:tplc="527492F4">
      <w:start w:val="1"/>
      <w:numFmt w:val="lowerRoman"/>
      <w:lvlText w:val="%3."/>
      <w:lvlJc w:val="right"/>
      <w:pPr>
        <w:ind w:left="2160" w:hanging="180"/>
      </w:pPr>
    </w:lvl>
    <w:lvl w:ilvl="3" w:tplc="422E39A6">
      <w:start w:val="1"/>
      <w:numFmt w:val="decimal"/>
      <w:lvlText w:val="%4."/>
      <w:lvlJc w:val="left"/>
      <w:pPr>
        <w:ind w:left="2880" w:hanging="360"/>
      </w:pPr>
    </w:lvl>
    <w:lvl w:ilvl="4" w:tplc="14D6BD2C">
      <w:start w:val="1"/>
      <w:numFmt w:val="lowerLetter"/>
      <w:lvlText w:val="%5."/>
      <w:lvlJc w:val="left"/>
      <w:pPr>
        <w:ind w:left="3600" w:hanging="360"/>
      </w:pPr>
    </w:lvl>
    <w:lvl w:ilvl="5" w:tplc="D6D6546E">
      <w:start w:val="1"/>
      <w:numFmt w:val="lowerRoman"/>
      <w:lvlText w:val="%6."/>
      <w:lvlJc w:val="right"/>
      <w:pPr>
        <w:ind w:left="4320" w:hanging="180"/>
      </w:pPr>
    </w:lvl>
    <w:lvl w:ilvl="6" w:tplc="8FECD7C0">
      <w:start w:val="1"/>
      <w:numFmt w:val="decimal"/>
      <w:lvlText w:val="%7."/>
      <w:lvlJc w:val="left"/>
      <w:pPr>
        <w:ind w:left="5040" w:hanging="360"/>
      </w:pPr>
    </w:lvl>
    <w:lvl w:ilvl="7" w:tplc="6EA64FDC">
      <w:start w:val="1"/>
      <w:numFmt w:val="lowerLetter"/>
      <w:lvlText w:val="%8."/>
      <w:lvlJc w:val="left"/>
      <w:pPr>
        <w:ind w:left="5760" w:hanging="360"/>
      </w:pPr>
    </w:lvl>
    <w:lvl w:ilvl="8" w:tplc="2306172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3A0771"/>
    <w:multiLevelType w:val="hybridMultilevel"/>
    <w:tmpl w:val="5330EE0A"/>
    <w:lvl w:ilvl="0" w:tplc="BCF47E78">
      <w:start w:val="1"/>
      <w:numFmt w:val="lowerLetter"/>
      <w:lvlText w:val="%1."/>
      <w:lvlJc w:val="left"/>
      <w:pPr>
        <w:ind w:left="720" w:hanging="360"/>
      </w:pPr>
    </w:lvl>
    <w:lvl w:ilvl="1" w:tplc="4F0E5A46">
      <w:start w:val="1"/>
      <w:numFmt w:val="lowerLetter"/>
      <w:lvlText w:val="%2."/>
      <w:lvlJc w:val="left"/>
      <w:pPr>
        <w:ind w:left="1440" w:hanging="360"/>
      </w:pPr>
    </w:lvl>
    <w:lvl w:ilvl="2" w:tplc="86422A3A">
      <w:start w:val="1"/>
      <w:numFmt w:val="lowerRoman"/>
      <w:lvlText w:val="%3."/>
      <w:lvlJc w:val="right"/>
      <w:pPr>
        <w:ind w:left="2160" w:hanging="180"/>
      </w:pPr>
    </w:lvl>
    <w:lvl w:ilvl="3" w:tplc="6944EB10">
      <w:start w:val="1"/>
      <w:numFmt w:val="decimal"/>
      <w:lvlText w:val="%4."/>
      <w:lvlJc w:val="left"/>
      <w:pPr>
        <w:ind w:left="2880" w:hanging="360"/>
      </w:pPr>
    </w:lvl>
    <w:lvl w:ilvl="4" w:tplc="836AFAE2">
      <w:start w:val="1"/>
      <w:numFmt w:val="lowerLetter"/>
      <w:lvlText w:val="%5."/>
      <w:lvlJc w:val="left"/>
      <w:pPr>
        <w:ind w:left="3600" w:hanging="360"/>
      </w:pPr>
    </w:lvl>
    <w:lvl w:ilvl="5" w:tplc="55D099E8">
      <w:start w:val="1"/>
      <w:numFmt w:val="lowerRoman"/>
      <w:lvlText w:val="%6."/>
      <w:lvlJc w:val="right"/>
      <w:pPr>
        <w:ind w:left="4320" w:hanging="180"/>
      </w:pPr>
    </w:lvl>
    <w:lvl w:ilvl="6" w:tplc="C5981104">
      <w:start w:val="1"/>
      <w:numFmt w:val="decimal"/>
      <w:lvlText w:val="%7."/>
      <w:lvlJc w:val="left"/>
      <w:pPr>
        <w:ind w:left="5040" w:hanging="360"/>
      </w:pPr>
    </w:lvl>
    <w:lvl w:ilvl="7" w:tplc="057A74BE">
      <w:start w:val="1"/>
      <w:numFmt w:val="lowerLetter"/>
      <w:lvlText w:val="%8."/>
      <w:lvlJc w:val="left"/>
      <w:pPr>
        <w:ind w:left="5760" w:hanging="360"/>
      </w:pPr>
    </w:lvl>
    <w:lvl w:ilvl="8" w:tplc="FE34BEF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4A7BE7"/>
    <w:multiLevelType w:val="hybridMultilevel"/>
    <w:tmpl w:val="3E20DD5A"/>
    <w:lvl w:ilvl="0" w:tplc="6ECAB404">
      <w:start w:val="1"/>
      <w:numFmt w:val="decimal"/>
      <w:lvlText w:val="%1."/>
      <w:lvlJc w:val="left"/>
      <w:pPr>
        <w:ind w:left="720" w:hanging="360"/>
      </w:pPr>
    </w:lvl>
    <w:lvl w:ilvl="1" w:tplc="ABB241C0">
      <w:start w:val="1"/>
      <w:numFmt w:val="lowerLetter"/>
      <w:lvlText w:val="%2."/>
      <w:lvlJc w:val="left"/>
      <w:pPr>
        <w:ind w:left="1440" w:hanging="360"/>
      </w:pPr>
    </w:lvl>
    <w:lvl w:ilvl="2" w:tplc="E1260B4E">
      <w:start w:val="1"/>
      <w:numFmt w:val="lowerRoman"/>
      <w:lvlText w:val="%3."/>
      <w:lvlJc w:val="right"/>
      <w:pPr>
        <w:ind w:left="2160" w:hanging="180"/>
      </w:pPr>
    </w:lvl>
    <w:lvl w:ilvl="3" w:tplc="24A07008">
      <w:start w:val="1"/>
      <w:numFmt w:val="decimal"/>
      <w:lvlText w:val="%4."/>
      <w:lvlJc w:val="left"/>
      <w:pPr>
        <w:ind w:left="2880" w:hanging="360"/>
      </w:pPr>
    </w:lvl>
    <w:lvl w:ilvl="4" w:tplc="7AFEDBB8">
      <w:start w:val="1"/>
      <w:numFmt w:val="lowerLetter"/>
      <w:lvlText w:val="%5."/>
      <w:lvlJc w:val="left"/>
      <w:pPr>
        <w:ind w:left="3600" w:hanging="360"/>
      </w:pPr>
    </w:lvl>
    <w:lvl w:ilvl="5" w:tplc="9E1C0DEE">
      <w:start w:val="1"/>
      <w:numFmt w:val="lowerRoman"/>
      <w:lvlText w:val="%6."/>
      <w:lvlJc w:val="right"/>
      <w:pPr>
        <w:ind w:left="4320" w:hanging="180"/>
      </w:pPr>
    </w:lvl>
    <w:lvl w:ilvl="6" w:tplc="E7983104">
      <w:start w:val="1"/>
      <w:numFmt w:val="decimal"/>
      <w:lvlText w:val="%7."/>
      <w:lvlJc w:val="left"/>
      <w:pPr>
        <w:ind w:left="5040" w:hanging="360"/>
      </w:pPr>
    </w:lvl>
    <w:lvl w:ilvl="7" w:tplc="DEA02234">
      <w:start w:val="1"/>
      <w:numFmt w:val="lowerLetter"/>
      <w:lvlText w:val="%8."/>
      <w:lvlJc w:val="left"/>
      <w:pPr>
        <w:ind w:left="5760" w:hanging="360"/>
      </w:pPr>
    </w:lvl>
    <w:lvl w:ilvl="8" w:tplc="A0E622D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3924C5"/>
    <w:multiLevelType w:val="hybridMultilevel"/>
    <w:tmpl w:val="CA42C1B0"/>
    <w:lvl w:ilvl="0" w:tplc="EF566A02">
      <w:start w:val="1"/>
      <w:numFmt w:val="decimal"/>
      <w:lvlText w:val="%1."/>
      <w:lvlJc w:val="left"/>
      <w:pPr>
        <w:ind w:left="720" w:hanging="360"/>
      </w:pPr>
    </w:lvl>
    <w:lvl w:ilvl="1" w:tplc="5F48B878">
      <w:start w:val="1"/>
      <w:numFmt w:val="lowerLetter"/>
      <w:lvlText w:val="%2."/>
      <w:lvlJc w:val="left"/>
      <w:pPr>
        <w:ind w:left="1440" w:hanging="360"/>
      </w:pPr>
    </w:lvl>
    <w:lvl w:ilvl="2" w:tplc="5D783BD8">
      <w:start w:val="1"/>
      <w:numFmt w:val="lowerRoman"/>
      <w:lvlText w:val="%3."/>
      <w:lvlJc w:val="right"/>
      <w:pPr>
        <w:ind w:left="2160" w:hanging="180"/>
      </w:pPr>
    </w:lvl>
    <w:lvl w:ilvl="3" w:tplc="1A8CD484">
      <w:start w:val="1"/>
      <w:numFmt w:val="decimal"/>
      <w:lvlText w:val="%4."/>
      <w:lvlJc w:val="left"/>
      <w:pPr>
        <w:ind w:left="2880" w:hanging="360"/>
      </w:pPr>
    </w:lvl>
    <w:lvl w:ilvl="4" w:tplc="561E480A">
      <w:start w:val="1"/>
      <w:numFmt w:val="lowerLetter"/>
      <w:lvlText w:val="%5."/>
      <w:lvlJc w:val="left"/>
      <w:pPr>
        <w:ind w:left="3600" w:hanging="360"/>
      </w:pPr>
    </w:lvl>
    <w:lvl w:ilvl="5" w:tplc="03589E44">
      <w:start w:val="1"/>
      <w:numFmt w:val="lowerRoman"/>
      <w:lvlText w:val="%6."/>
      <w:lvlJc w:val="right"/>
      <w:pPr>
        <w:ind w:left="4320" w:hanging="180"/>
      </w:pPr>
    </w:lvl>
    <w:lvl w:ilvl="6" w:tplc="26EA4B52">
      <w:start w:val="1"/>
      <w:numFmt w:val="decimal"/>
      <w:lvlText w:val="%7."/>
      <w:lvlJc w:val="left"/>
      <w:pPr>
        <w:ind w:left="5040" w:hanging="360"/>
      </w:pPr>
    </w:lvl>
    <w:lvl w:ilvl="7" w:tplc="00589C74">
      <w:start w:val="1"/>
      <w:numFmt w:val="lowerLetter"/>
      <w:lvlText w:val="%8."/>
      <w:lvlJc w:val="left"/>
      <w:pPr>
        <w:ind w:left="5760" w:hanging="360"/>
      </w:pPr>
    </w:lvl>
    <w:lvl w:ilvl="8" w:tplc="876A92B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5670D8"/>
    <w:multiLevelType w:val="hybridMultilevel"/>
    <w:tmpl w:val="AA8436C0"/>
    <w:lvl w:ilvl="0" w:tplc="B48E5218">
      <w:start w:val="1"/>
      <w:numFmt w:val="decimal"/>
      <w:lvlText w:val="%1."/>
      <w:lvlJc w:val="left"/>
      <w:pPr>
        <w:ind w:left="720" w:hanging="360"/>
      </w:pPr>
    </w:lvl>
    <w:lvl w:ilvl="1" w:tplc="D2E88C26">
      <w:start w:val="1"/>
      <w:numFmt w:val="lowerLetter"/>
      <w:lvlText w:val="%2."/>
      <w:lvlJc w:val="left"/>
      <w:pPr>
        <w:ind w:left="1440" w:hanging="360"/>
      </w:pPr>
    </w:lvl>
    <w:lvl w:ilvl="2" w:tplc="18282438">
      <w:start w:val="1"/>
      <w:numFmt w:val="lowerRoman"/>
      <w:lvlText w:val="%3."/>
      <w:lvlJc w:val="right"/>
      <w:pPr>
        <w:ind w:left="2160" w:hanging="180"/>
      </w:pPr>
    </w:lvl>
    <w:lvl w:ilvl="3" w:tplc="EFF2BAEC">
      <w:start w:val="1"/>
      <w:numFmt w:val="decimal"/>
      <w:lvlText w:val="%4."/>
      <w:lvlJc w:val="left"/>
      <w:pPr>
        <w:ind w:left="2880" w:hanging="360"/>
      </w:pPr>
    </w:lvl>
    <w:lvl w:ilvl="4" w:tplc="60F6185E">
      <w:start w:val="1"/>
      <w:numFmt w:val="lowerLetter"/>
      <w:lvlText w:val="%5."/>
      <w:lvlJc w:val="left"/>
      <w:pPr>
        <w:ind w:left="3600" w:hanging="360"/>
      </w:pPr>
    </w:lvl>
    <w:lvl w:ilvl="5" w:tplc="26CA765C">
      <w:start w:val="1"/>
      <w:numFmt w:val="lowerRoman"/>
      <w:lvlText w:val="%6."/>
      <w:lvlJc w:val="right"/>
      <w:pPr>
        <w:ind w:left="4320" w:hanging="180"/>
      </w:pPr>
    </w:lvl>
    <w:lvl w:ilvl="6" w:tplc="1560691A">
      <w:start w:val="1"/>
      <w:numFmt w:val="decimal"/>
      <w:lvlText w:val="%7."/>
      <w:lvlJc w:val="left"/>
      <w:pPr>
        <w:ind w:left="5040" w:hanging="360"/>
      </w:pPr>
    </w:lvl>
    <w:lvl w:ilvl="7" w:tplc="8686426C">
      <w:start w:val="1"/>
      <w:numFmt w:val="lowerLetter"/>
      <w:lvlText w:val="%8."/>
      <w:lvlJc w:val="left"/>
      <w:pPr>
        <w:ind w:left="5760" w:hanging="360"/>
      </w:pPr>
    </w:lvl>
    <w:lvl w:ilvl="8" w:tplc="8318D52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3A1FBE"/>
    <w:multiLevelType w:val="hybridMultilevel"/>
    <w:tmpl w:val="C41CEB96"/>
    <w:lvl w:ilvl="0" w:tplc="57000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6C67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6C2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26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4F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74C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586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C2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022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E7050"/>
    <w:multiLevelType w:val="hybridMultilevel"/>
    <w:tmpl w:val="198A3142"/>
    <w:lvl w:ilvl="0" w:tplc="21528B7C">
      <w:start w:val="1"/>
      <w:numFmt w:val="decimal"/>
      <w:lvlText w:val="%1."/>
      <w:lvlJc w:val="left"/>
      <w:pPr>
        <w:ind w:left="720" w:hanging="360"/>
      </w:pPr>
    </w:lvl>
    <w:lvl w:ilvl="1" w:tplc="79484CF6">
      <w:start w:val="1"/>
      <w:numFmt w:val="lowerLetter"/>
      <w:lvlText w:val="%2."/>
      <w:lvlJc w:val="left"/>
      <w:pPr>
        <w:ind w:left="1440" w:hanging="360"/>
      </w:pPr>
    </w:lvl>
    <w:lvl w:ilvl="2" w:tplc="02B89390">
      <w:start w:val="1"/>
      <w:numFmt w:val="lowerRoman"/>
      <w:lvlText w:val="%3."/>
      <w:lvlJc w:val="right"/>
      <w:pPr>
        <w:ind w:left="2160" w:hanging="180"/>
      </w:pPr>
    </w:lvl>
    <w:lvl w:ilvl="3" w:tplc="8A3ED636">
      <w:start w:val="1"/>
      <w:numFmt w:val="decimal"/>
      <w:lvlText w:val="%4."/>
      <w:lvlJc w:val="left"/>
      <w:pPr>
        <w:ind w:left="2880" w:hanging="360"/>
      </w:pPr>
    </w:lvl>
    <w:lvl w:ilvl="4" w:tplc="96384866">
      <w:start w:val="1"/>
      <w:numFmt w:val="lowerLetter"/>
      <w:lvlText w:val="%5."/>
      <w:lvlJc w:val="left"/>
      <w:pPr>
        <w:ind w:left="3600" w:hanging="360"/>
      </w:pPr>
    </w:lvl>
    <w:lvl w:ilvl="5" w:tplc="FABA3A08">
      <w:start w:val="1"/>
      <w:numFmt w:val="lowerRoman"/>
      <w:lvlText w:val="%6."/>
      <w:lvlJc w:val="right"/>
      <w:pPr>
        <w:ind w:left="4320" w:hanging="180"/>
      </w:pPr>
    </w:lvl>
    <w:lvl w:ilvl="6" w:tplc="C110F9B2">
      <w:start w:val="1"/>
      <w:numFmt w:val="decimal"/>
      <w:lvlText w:val="%7."/>
      <w:lvlJc w:val="left"/>
      <w:pPr>
        <w:ind w:left="5040" w:hanging="360"/>
      </w:pPr>
    </w:lvl>
    <w:lvl w:ilvl="7" w:tplc="E9F05844">
      <w:start w:val="1"/>
      <w:numFmt w:val="lowerLetter"/>
      <w:lvlText w:val="%8."/>
      <w:lvlJc w:val="left"/>
      <w:pPr>
        <w:ind w:left="5760" w:hanging="360"/>
      </w:pPr>
    </w:lvl>
    <w:lvl w:ilvl="8" w:tplc="9690A976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890AF0"/>
    <w:multiLevelType w:val="hybridMultilevel"/>
    <w:tmpl w:val="A4DE7CDA"/>
    <w:lvl w:ilvl="0" w:tplc="811E001A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10568B"/>
    <w:multiLevelType w:val="hybridMultilevel"/>
    <w:tmpl w:val="94040058"/>
    <w:lvl w:ilvl="0" w:tplc="91501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6E3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8AC8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50A1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9B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E07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EAC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02F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600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161AFA"/>
    <w:multiLevelType w:val="hybridMultilevel"/>
    <w:tmpl w:val="61989AD0"/>
    <w:lvl w:ilvl="0" w:tplc="98522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68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6A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EC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2E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AE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3CDC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64C8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DA66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6B25F2"/>
    <w:multiLevelType w:val="hybridMultilevel"/>
    <w:tmpl w:val="B8C4C2D0"/>
    <w:lvl w:ilvl="0" w:tplc="4EC06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096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C053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40EF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C8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07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6C7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8E0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1455BE"/>
    <w:multiLevelType w:val="hybridMultilevel"/>
    <w:tmpl w:val="26B0BB66"/>
    <w:lvl w:ilvl="0" w:tplc="F45291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00E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D9E0E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4D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2B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B43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58B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62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B820C8"/>
    <w:multiLevelType w:val="hybridMultilevel"/>
    <w:tmpl w:val="BF0A6FB0"/>
    <w:lvl w:ilvl="0" w:tplc="10CEEFB4">
      <w:start w:val="1"/>
      <w:numFmt w:val="decimal"/>
      <w:lvlText w:val="%1."/>
      <w:lvlJc w:val="left"/>
      <w:pPr>
        <w:ind w:left="720" w:hanging="360"/>
      </w:pPr>
    </w:lvl>
    <w:lvl w:ilvl="1" w:tplc="7026F5D6">
      <w:start w:val="1"/>
      <w:numFmt w:val="lowerLetter"/>
      <w:lvlText w:val="%2."/>
      <w:lvlJc w:val="left"/>
      <w:pPr>
        <w:ind w:left="1440" w:hanging="360"/>
      </w:pPr>
    </w:lvl>
    <w:lvl w:ilvl="2" w:tplc="C024BDF2">
      <w:start w:val="1"/>
      <w:numFmt w:val="lowerRoman"/>
      <w:lvlText w:val="%3."/>
      <w:lvlJc w:val="right"/>
      <w:pPr>
        <w:ind w:left="2160" w:hanging="180"/>
      </w:pPr>
    </w:lvl>
    <w:lvl w:ilvl="3" w:tplc="74F449A0">
      <w:start w:val="1"/>
      <w:numFmt w:val="decimal"/>
      <w:lvlText w:val="%4."/>
      <w:lvlJc w:val="left"/>
      <w:pPr>
        <w:ind w:left="2880" w:hanging="360"/>
      </w:pPr>
    </w:lvl>
    <w:lvl w:ilvl="4" w:tplc="D130A2D6">
      <w:start w:val="1"/>
      <w:numFmt w:val="lowerLetter"/>
      <w:lvlText w:val="%5."/>
      <w:lvlJc w:val="left"/>
      <w:pPr>
        <w:ind w:left="3600" w:hanging="360"/>
      </w:pPr>
    </w:lvl>
    <w:lvl w:ilvl="5" w:tplc="8C6A579A">
      <w:start w:val="1"/>
      <w:numFmt w:val="lowerRoman"/>
      <w:lvlText w:val="%6."/>
      <w:lvlJc w:val="right"/>
      <w:pPr>
        <w:ind w:left="4320" w:hanging="180"/>
      </w:pPr>
    </w:lvl>
    <w:lvl w:ilvl="6" w:tplc="1B6C851C">
      <w:start w:val="1"/>
      <w:numFmt w:val="decimal"/>
      <w:lvlText w:val="%7."/>
      <w:lvlJc w:val="left"/>
      <w:pPr>
        <w:ind w:left="5040" w:hanging="360"/>
      </w:pPr>
    </w:lvl>
    <w:lvl w:ilvl="7" w:tplc="18A8604C">
      <w:start w:val="1"/>
      <w:numFmt w:val="lowerLetter"/>
      <w:lvlText w:val="%8."/>
      <w:lvlJc w:val="left"/>
      <w:pPr>
        <w:ind w:left="5760" w:hanging="360"/>
      </w:pPr>
    </w:lvl>
    <w:lvl w:ilvl="8" w:tplc="A0763ED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450B4F"/>
    <w:multiLevelType w:val="hybridMultilevel"/>
    <w:tmpl w:val="0D5608F6"/>
    <w:lvl w:ilvl="0" w:tplc="012EB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F678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C24C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FEFC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80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F2D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C4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2A3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0C9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07555"/>
    <w:multiLevelType w:val="hybridMultilevel"/>
    <w:tmpl w:val="1206E208"/>
    <w:lvl w:ilvl="0" w:tplc="CF28B366">
      <w:start w:val="1"/>
      <w:numFmt w:val="decimal"/>
      <w:lvlText w:val="%1."/>
      <w:lvlJc w:val="left"/>
      <w:pPr>
        <w:ind w:left="720" w:hanging="360"/>
      </w:pPr>
    </w:lvl>
    <w:lvl w:ilvl="1" w:tplc="C046EE7C">
      <w:start w:val="1"/>
      <w:numFmt w:val="lowerLetter"/>
      <w:lvlText w:val="%2."/>
      <w:lvlJc w:val="left"/>
      <w:pPr>
        <w:ind w:left="1440" w:hanging="360"/>
      </w:pPr>
    </w:lvl>
    <w:lvl w:ilvl="2" w:tplc="CAACD5DC">
      <w:start w:val="1"/>
      <w:numFmt w:val="lowerLetter"/>
      <w:lvlText w:val="%3."/>
      <w:lvlJc w:val="left"/>
      <w:pPr>
        <w:ind w:left="2160" w:hanging="180"/>
      </w:pPr>
    </w:lvl>
    <w:lvl w:ilvl="3" w:tplc="0A78FF10">
      <w:start w:val="1"/>
      <w:numFmt w:val="decimal"/>
      <w:lvlText w:val="%4."/>
      <w:lvlJc w:val="left"/>
      <w:pPr>
        <w:ind w:left="2880" w:hanging="360"/>
      </w:pPr>
    </w:lvl>
    <w:lvl w:ilvl="4" w:tplc="A378D050">
      <w:start w:val="1"/>
      <w:numFmt w:val="lowerLetter"/>
      <w:lvlText w:val="%5."/>
      <w:lvlJc w:val="left"/>
      <w:pPr>
        <w:ind w:left="3600" w:hanging="360"/>
      </w:pPr>
    </w:lvl>
    <w:lvl w:ilvl="5" w:tplc="3F94687C">
      <w:start w:val="1"/>
      <w:numFmt w:val="lowerRoman"/>
      <w:lvlText w:val="%6."/>
      <w:lvlJc w:val="right"/>
      <w:pPr>
        <w:ind w:left="4320" w:hanging="180"/>
      </w:pPr>
    </w:lvl>
    <w:lvl w:ilvl="6" w:tplc="B9FA310E">
      <w:start w:val="1"/>
      <w:numFmt w:val="decimal"/>
      <w:lvlText w:val="%7."/>
      <w:lvlJc w:val="left"/>
      <w:pPr>
        <w:ind w:left="5040" w:hanging="360"/>
      </w:pPr>
    </w:lvl>
    <w:lvl w:ilvl="7" w:tplc="436292F8">
      <w:start w:val="1"/>
      <w:numFmt w:val="lowerLetter"/>
      <w:lvlText w:val="%8."/>
      <w:lvlJc w:val="left"/>
      <w:pPr>
        <w:ind w:left="5760" w:hanging="360"/>
      </w:pPr>
    </w:lvl>
    <w:lvl w:ilvl="8" w:tplc="B546D32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F5CBD"/>
    <w:multiLevelType w:val="hybridMultilevel"/>
    <w:tmpl w:val="24E84CD4"/>
    <w:lvl w:ilvl="0" w:tplc="E5C0B04A">
      <w:start w:val="1"/>
      <w:numFmt w:val="decimal"/>
      <w:lvlText w:val="%1."/>
      <w:lvlJc w:val="left"/>
      <w:pPr>
        <w:ind w:left="720" w:hanging="360"/>
      </w:pPr>
    </w:lvl>
    <w:lvl w:ilvl="1" w:tplc="811E001A">
      <w:start w:val="1"/>
      <w:numFmt w:val="decimal"/>
      <w:lvlText w:val="%2."/>
      <w:lvlJc w:val="left"/>
      <w:pPr>
        <w:ind w:left="1440" w:hanging="360"/>
      </w:pPr>
    </w:lvl>
    <w:lvl w:ilvl="2" w:tplc="539E32BC">
      <w:start w:val="1"/>
      <w:numFmt w:val="lowerRoman"/>
      <w:lvlText w:val="%3."/>
      <w:lvlJc w:val="right"/>
      <w:pPr>
        <w:ind w:left="2160" w:hanging="180"/>
      </w:pPr>
    </w:lvl>
    <w:lvl w:ilvl="3" w:tplc="D84A34D6">
      <w:start w:val="1"/>
      <w:numFmt w:val="decimal"/>
      <w:lvlText w:val="%4."/>
      <w:lvlJc w:val="left"/>
      <w:pPr>
        <w:ind w:left="2880" w:hanging="360"/>
      </w:pPr>
    </w:lvl>
    <w:lvl w:ilvl="4" w:tplc="545CD058">
      <w:start w:val="1"/>
      <w:numFmt w:val="lowerLetter"/>
      <w:lvlText w:val="%5."/>
      <w:lvlJc w:val="left"/>
      <w:pPr>
        <w:ind w:left="3600" w:hanging="360"/>
      </w:pPr>
    </w:lvl>
    <w:lvl w:ilvl="5" w:tplc="5F663484">
      <w:start w:val="1"/>
      <w:numFmt w:val="lowerRoman"/>
      <w:lvlText w:val="%6."/>
      <w:lvlJc w:val="right"/>
      <w:pPr>
        <w:ind w:left="4320" w:hanging="180"/>
      </w:pPr>
    </w:lvl>
    <w:lvl w:ilvl="6" w:tplc="241EDB18">
      <w:start w:val="1"/>
      <w:numFmt w:val="decimal"/>
      <w:lvlText w:val="%7."/>
      <w:lvlJc w:val="left"/>
      <w:pPr>
        <w:ind w:left="5040" w:hanging="360"/>
      </w:pPr>
    </w:lvl>
    <w:lvl w:ilvl="7" w:tplc="B9100CC4">
      <w:start w:val="1"/>
      <w:numFmt w:val="lowerLetter"/>
      <w:lvlText w:val="%8."/>
      <w:lvlJc w:val="left"/>
      <w:pPr>
        <w:ind w:left="5760" w:hanging="360"/>
      </w:pPr>
    </w:lvl>
    <w:lvl w:ilvl="8" w:tplc="FA4E434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D6F0B"/>
    <w:multiLevelType w:val="hybridMultilevel"/>
    <w:tmpl w:val="A810F2E8"/>
    <w:lvl w:ilvl="0" w:tplc="505C6760">
      <w:start w:val="1"/>
      <w:numFmt w:val="decimal"/>
      <w:lvlText w:val="%1."/>
      <w:lvlJc w:val="left"/>
      <w:pPr>
        <w:ind w:left="720" w:hanging="360"/>
      </w:pPr>
    </w:lvl>
    <w:lvl w:ilvl="1" w:tplc="3FE21990">
      <w:start w:val="1"/>
      <w:numFmt w:val="decimal"/>
      <w:lvlText w:val="%2."/>
      <w:lvlJc w:val="left"/>
      <w:pPr>
        <w:ind w:left="1440" w:hanging="360"/>
      </w:pPr>
    </w:lvl>
    <w:lvl w:ilvl="2" w:tplc="084A5C90">
      <w:start w:val="1"/>
      <w:numFmt w:val="lowerRoman"/>
      <w:lvlText w:val="%3."/>
      <w:lvlJc w:val="right"/>
      <w:pPr>
        <w:ind w:left="2160" w:hanging="180"/>
      </w:pPr>
    </w:lvl>
    <w:lvl w:ilvl="3" w:tplc="6B589412">
      <w:start w:val="1"/>
      <w:numFmt w:val="decimal"/>
      <w:lvlText w:val="%4."/>
      <w:lvlJc w:val="left"/>
      <w:pPr>
        <w:ind w:left="2880" w:hanging="360"/>
      </w:pPr>
    </w:lvl>
    <w:lvl w:ilvl="4" w:tplc="13A02CD2">
      <w:start w:val="1"/>
      <w:numFmt w:val="lowerLetter"/>
      <w:lvlText w:val="%5."/>
      <w:lvlJc w:val="left"/>
      <w:pPr>
        <w:ind w:left="3600" w:hanging="360"/>
      </w:pPr>
    </w:lvl>
    <w:lvl w:ilvl="5" w:tplc="F1DE6F9C">
      <w:start w:val="1"/>
      <w:numFmt w:val="lowerRoman"/>
      <w:lvlText w:val="%6."/>
      <w:lvlJc w:val="right"/>
      <w:pPr>
        <w:ind w:left="4320" w:hanging="180"/>
      </w:pPr>
    </w:lvl>
    <w:lvl w:ilvl="6" w:tplc="24DEC0C4">
      <w:start w:val="1"/>
      <w:numFmt w:val="decimal"/>
      <w:lvlText w:val="%7."/>
      <w:lvlJc w:val="left"/>
      <w:pPr>
        <w:ind w:left="5040" w:hanging="360"/>
      </w:pPr>
    </w:lvl>
    <w:lvl w:ilvl="7" w:tplc="B9BAB696">
      <w:start w:val="1"/>
      <w:numFmt w:val="lowerLetter"/>
      <w:lvlText w:val="%8."/>
      <w:lvlJc w:val="left"/>
      <w:pPr>
        <w:ind w:left="5760" w:hanging="360"/>
      </w:pPr>
    </w:lvl>
    <w:lvl w:ilvl="8" w:tplc="2DD49ADC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A54DAA"/>
    <w:multiLevelType w:val="hybridMultilevel"/>
    <w:tmpl w:val="4AC86994"/>
    <w:lvl w:ilvl="0" w:tplc="BB30D45A">
      <w:start w:val="1"/>
      <w:numFmt w:val="lowerLetter"/>
      <w:lvlText w:val="%1."/>
      <w:lvlJc w:val="left"/>
      <w:pPr>
        <w:ind w:left="720" w:hanging="360"/>
      </w:pPr>
    </w:lvl>
    <w:lvl w:ilvl="1" w:tplc="185CF040">
      <w:start w:val="1"/>
      <w:numFmt w:val="lowerLetter"/>
      <w:lvlText w:val="%2."/>
      <w:lvlJc w:val="left"/>
      <w:pPr>
        <w:ind w:left="1440" w:hanging="360"/>
      </w:pPr>
    </w:lvl>
    <w:lvl w:ilvl="2" w:tplc="6F0EF6CC">
      <w:start w:val="1"/>
      <w:numFmt w:val="lowerRoman"/>
      <w:lvlText w:val="%3."/>
      <w:lvlJc w:val="right"/>
      <w:pPr>
        <w:ind w:left="2160" w:hanging="180"/>
      </w:pPr>
    </w:lvl>
    <w:lvl w:ilvl="3" w:tplc="A8902ABA">
      <w:start w:val="1"/>
      <w:numFmt w:val="decimal"/>
      <w:lvlText w:val="%4."/>
      <w:lvlJc w:val="left"/>
      <w:pPr>
        <w:ind w:left="2880" w:hanging="360"/>
      </w:pPr>
    </w:lvl>
    <w:lvl w:ilvl="4" w:tplc="A5EA6DF0">
      <w:start w:val="1"/>
      <w:numFmt w:val="lowerLetter"/>
      <w:lvlText w:val="%5."/>
      <w:lvlJc w:val="left"/>
      <w:pPr>
        <w:ind w:left="3600" w:hanging="360"/>
      </w:pPr>
    </w:lvl>
    <w:lvl w:ilvl="5" w:tplc="FABEF9F4">
      <w:start w:val="1"/>
      <w:numFmt w:val="lowerRoman"/>
      <w:lvlText w:val="%6."/>
      <w:lvlJc w:val="right"/>
      <w:pPr>
        <w:ind w:left="4320" w:hanging="180"/>
      </w:pPr>
    </w:lvl>
    <w:lvl w:ilvl="6" w:tplc="A9FEEF9A">
      <w:start w:val="1"/>
      <w:numFmt w:val="decimal"/>
      <w:lvlText w:val="%7."/>
      <w:lvlJc w:val="left"/>
      <w:pPr>
        <w:ind w:left="5040" w:hanging="360"/>
      </w:pPr>
    </w:lvl>
    <w:lvl w:ilvl="7" w:tplc="83420CDC">
      <w:start w:val="1"/>
      <w:numFmt w:val="lowerLetter"/>
      <w:lvlText w:val="%8."/>
      <w:lvlJc w:val="left"/>
      <w:pPr>
        <w:ind w:left="5760" w:hanging="360"/>
      </w:pPr>
    </w:lvl>
    <w:lvl w:ilvl="8" w:tplc="D4F8D230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C345FC"/>
    <w:multiLevelType w:val="hybridMultilevel"/>
    <w:tmpl w:val="0D829734"/>
    <w:lvl w:ilvl="0" w:tplc="513836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2680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28283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8F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B0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547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EDB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DEA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A6C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6F3CF8"/>
    <w:multiLevelType w:val="hybridMultilevel"/>
    <w:tmpl w:val="6EDA092C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A981786"/>
    <w:multiLevelType w:val="hybridMultilevel"/>
    <w:tmpl w:val="37BCA4EA"/>
    <w:lvl w:ilvl="0" w:tplc="2CA05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AE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D0FBD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9976AA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C7A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E60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5C3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744E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8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E3411B"/>
    <w:multiLevelType w:val="hybridMultilevel"/>
    <w:tmpl w:val="F344FF46"/>
    <w:lvl w:ilvl="0" w:tplc="C7F4988A">
      <w:start w:val="1"/>
      <w:numFmt w:val="lowerLetter"/>
      <w:lvlText w:val="%1."/>
      <w:lvlJc w:val="left"/>
      <w:pPr>
        <w:ind w:left="720" w:hanging="360"/>
      </w:pPr>
    </w:lvl>
    <w:lvl w:ilvl="1" w:tplc="6F245B78">
      <w:start w:val="1"/>
      <w:numFmt w:val="lowerLetter"/>
      <w:lvlText w:val="%2."/>
      <w:lvlJc w:val="left"/>
      <w:pPr>
        <w:ind w:left="1440" w:hanging="360"/>
      </w:pPr>
    </w:lvl>
    <w:lvl w:ilvl="2" w:tplc="685CEF92">
      <w:start w:val="1"/>
      <w:numFmt w:val="lowerRoman"/>
      <w:lvlText w:val="%3."/>
      <w:lvlJc w:val="right"/>
      <w:pPr>
        <w:ind w:left="2160" w:hanging="180"/>
      </w:pPr>
    </w:lvl>
    <w:lvl w:ilvl="3" w:tplc="46DE14DA">
      <w:start w:val="1"/>
      <w:numFmt w:val="decimal"/>
      <w:lvlText w:val="%4."/>
      <w:lvlJc w:val="left"/>
      <w:pPr>
        <w:ind w:left="2880" w:hanging="360"/>
      </w:pPr>
    </w:lvl>
    <w:lvl w:ilvl="4" w:tplc="6AF23994">
      <w:start w:val="1"/>
      <w:numFmt w:val="lowerLetter"/>
      <w:lvlText w:val="%5."/>
      <w:lvlJc w:val="left"/>
      <w:pPr>
        <w:ind w:left="3600" w:hanging="360"/>
      </w:pPr>
    </w:lvl>
    <w:lvl w:ilvl="5" w:tplc="4742099C">
      <w:start w:val="1"/>
      <w:numFmt w:val="lowerRoman"/>
      <w:lvlText w:val="%6."/>
      <w:lvlJc w:val="right"/>
      <w:pPr>
        <w:ind w:left="4320" w:hanging="180"/>
      </w:pPr>
    </w:lvl>
    <w:lvl w:ilvl="6" w:tplc="EB907666">
      <w:start w:val="1"/>
      <w:numFmt w:val="decimal"/>
      <w:lvlText w:val="%7."/>
      <w:lvlJc w:val="left"/>
      <w:pPr>
        <w:ind w:left="5040" w:hanging="360"/>
      </w:pPr>
    </w:lvl>
    <w:lvl w:ilvl="7" w:tplc="982ECBD2">
      <w:start w:val="1"/>
      <w:numFmt w:val="lowerLetter"/>
      <w:lvlText w:val="%8."/>
      <w:lvlJc w:val="left"/>
      <w:pPr>
        <w:ind w:left="5760" w:hanging="360"/>
      </w:pPr>
    </w:lvl>
    <w:lvl w:ilvl="8" w:tplc="F356AF9A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B82A8B"/>
    <w:multiLevelType w:val="hybridMultilevel"/>
    <w:tmpl w:val="B09A8B2A"/>
    <w:lvl w:ilvl="0" w:tplc="6EB6B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1049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2A4999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53CC1E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E60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85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E8C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4AA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0094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4A7261"/>
    <w:multiLevelType w:val="hybridMultilevel"/>
    <w:tmpl w:val="94A05C98"/>
    <w:lvl w:ilvl="0" w:tplc="AC281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36B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CCAC1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DAC1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89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0E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C2F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F021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CE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5C1E2E"/>
    <w:multiLevelType w:val="hybridMultilevel"/>
    <w:tmpl w:val="EC7E5892"/>
    <w:lvl w:ilvl="0" w:tplc="564C0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EA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CEE5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8442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8A3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2E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D0B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06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587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3BF4980"/>
    <w:multiLevelType w:val="hybridMultilevel"/>
    <w:tmpl w:val="D97C2D8C"/>
    <w:lvl w:ilvl="0" w:tplc="AD9234FE">
      <w:start w:val="1"/>
      <w:numFmt w:val="decimal"/>
      <w:lvlText w:val="%1."/>
      <w:lvlJc w:val="left"/>
      <w:pPr>
        <w:ind w:left="720" w:hanging="360"/>
      </w:pPr>
    </w:lvl>
    <w:lvl w:ilvl="1" w:tplc="75584EFE">
      <w:start w:val="1"/>
      <w:numFmt w:val="decimal"/>
      <w:lvlText w:val="%2."/>
      <w:lvlJc w:val="left"/>
      <w:pPr>
        <w:ind w:left="1440" w:hanging="360"/>
      </w:pPr>
    </w:lvl>
    <w:lvl w:ilvl="2" w:tplc="B910295A">
      <w:start w:val="1"/>
      <w:numFmt w:val="lowerRoman"/>
      <w:lvlText w:val="%3."/>
      <w:lvlJc w:val="right"/>
      <w:pPr>
        <w:ind w:left="2160" w:hanging="180"/>
      </w:pPr>
    </w:lvl>
    <w:lvl w:ilvl="3" w:tplc="AC664870">
      <w:start w:val="1"/>
      <w:numFmt w:val="decimal"/>
      <w:lvlText w:val="%4."/>
      <w:lvlJc w:val="left"/>
      <w:pPr>
        <w:ind w:left="2880" w:hanging="360"/>
      </w:pPr>
    </w:lvl>
    <w:lvl w:ilvl="4" w:tplc="5A8C1EA2">
      <w:start w:val="1"/>
      <w:numFmt w:val="lowerLetter"/>
      <w:lvlText w:val="%5."/>
      <w:lvlJc w:val="left"/>
      <w:pPr>
        <w:ind w:left="3600" w:hanging="360"/>
      </w:pPr>
    </w:lvl>
    <w:lvl w:ilvl="5" w:tplc="8D42AA10">
      <w:start w:val="1"/>
      <w:numFmt w:val="lowerRoman"/>
      <w:lvlText w:val="%6."/>
      <w:lvlJc w:val="right"/>
      <w:pPr>
        <w:ind w:left="4320" w:hanging="180"/>
      </w:pPr>
    </w:lvl>
    <w:lvl w:ilvl="6" w:tplc="B57A7BBC">
      <w:start w:val="1"/>
      <w:numFmt w:val="decimal"/>
      <w:lvlText w:val="%7."/>
      <w:lvlJc w:val="left"/>
      <w:pPr>
        <w:ind w:left="5040" w:hanging="360"/>
      </w:pPr>
    </w:lvl>
    <w:lvl w:ilvl="7" w:tplc="4ED0EB3E">
      <w:start w:val="1"/>
      <w:numFmt w:val="lowerLetter"/>
      <w:lvlText w:val="%8."/>
      <w:lvlJc w:val="left"/>
      <w:pPr>
        <w:ind w:left="5760" w:hanging="360"/>
      </w:pPr>
    </w:lvl>
    <w:lvl w:ilvl="8" w:tplc="5E763A0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A05AC3"/>
    <w:multiLevelType w:val="hybridMultilevel"/>
    <w:tmpl w:val="86A83D1C"/>
    <w:lvl w:ilvl="0" w:tplc="1D0A8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7C631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DA3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32B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83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96F8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824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DC64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114314"/>
    <w:multiLevelType w:val="hybridMultilevel"/>
    <w:tmpl w:val="0A244558"/>
    <w:lvl w:ilvl="0" w:tplc="8E26EA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791871E8"/>
    <w:multiLevelType w:val="hybridMultilevel"/>
    <w:tmpl w:val="689ED6CE"/>
    <w:lvl w:ilvl="0" w:tplc="1BC2539E">
      <w:start w:val="1"/>
      <w:numFmt w:val="decimal"/>
      <w:lvlText w:val="%1."/>
      <w:lvlJc w:val="left"/>
      <w:pPr>
        <w:ind w:left="720" w:hanging="360"/>
      </w:pPr>
    </w:lvl>
    <w:lvl w:ilvl="1" w:tplc="4E6E1FE6">
      <w:start w:val="1"/>
      <w:numFmt w:val="lowerLetter"/>
      <w:lvlText w:val="%2."/>
      <w:lvlJc w:val="left"/>
      <w:pPr>
        <w:ind w:left="1440" w:hanging="360"/>
      </w:pPr>
    </w:lvl>
    <w:lvl w:ilvl="2" w:tplc="243C7CE4">
      <w:start w:val="1"/>
      <w:numFmt w:val="decimal"/>
      <w:lvlText w:val="%3."/>
      <w:lvlJc w:val="left"/>
      <w:pPr>
        <w:ind w:left="2160" w:hanging="180"/>
      </w:pPr>
    </w:lvl>
    <w:lvl w:ilvl="3" w:tplc="CEB69DEE">
      <w:start w:val="1"/>
      <w:numFmt w:val="decimal"/>
      <w:lvlText w:val="%4."/>
      <w:lvlJc w:val="left"/>
      <w:pPr>
        <w:ind w:left="2880" w:hanging="360"/>
      </w:pPr>
    </w:lvl>
    <w:lvl w:ilvl="4" w:tplc="3488CC7E">
      <w:start w:val="1"/>
      <w:numFmt w:val="lowerLetter"/>
      <w:lvlText w:val="%5."/>
      <w:lvlJc w:val="left"/>
      <w:pPr>
        <w:ind w:left="3600" w:hanging="360"/>
      </w:pPr>
    </w:lvl>
    <w:lvl w:ilvl="5" w:tplc="A8181692">
      <w:start w:val="1"/>
      <w:numFmt w:val="lowerRoman"/>
      <w:lvlText w:val="%6."/>
      <w:lvlJc w:val="right"/>
      <w:pPr>
        <w:ind w:left="4320" w:hanging="180"/>
      </w:pPr>
    </w:lvl>
    <w:lvl w:ilvl="6" w:tplc="33A0082E">
      <w:start w:val="1"/>
      <w:numFmt w:val="decimal"/>
      <w:lvlText w:val="%7."/>
      <w:lvlJc w:val="left"/>
      <w:pPr>
        <w:ind w:left="5040" w:hanging="360"/>
      </w:pPr>
    </w:lvl>
    <w:lvl w:ilvl="7" w:tplc="42B8E288">
      <w:start w:val="1"/>
      <w:numFmt w:val="lowerLetter"/>
      <w:lvlText w:val="%8."/>
      <w:lvlJc w:val="left"/>
      <w:pPr>
        <w:ind w:left="5760" w:hanging="360"/>
      </w:pPr>
    </w:lvl>
    <w:lvl w:ilvl="8" w:tplc="F5707D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0"/>
  </w:num>
  <w:num w:numId="3">
    <w:abstractNumId w:val="38"/>
  </w:num>
  <w:num w:numId="4">
    <w:abstractNumId w:val="27"/>
  </w:num>
  <w:num w:numId="5">
    <w:abstractNumId w:val="3"/>
  </w:num>
  <w:num w:numId="6">
    <w:abstractNumId w:val="18"/>
  </w:num>
  <w:num w:numId="7">
    <w:abstractNumId w:val="13"/>
  </w:num>
  <w:num w:numId="8">
    <w:abstractNumId w:val="36"/>
  </w:num>
  <w:num w:numId="9">
    <w:abstractNumId w:val="40"/>
  </w:num>
  <w:num w:numId="10">
    <w:abstractNumId w:val="24"/>
  </w:num>
  <w:num w:numId="11">
    <w:abstractNumId w:val="7"/>
  </w:num>
  <w:num w:numId="12">
    <w:abstractNumId w:val="17"/>
  </w:num>
  <w:num w:numId="13">
    <w:abstractNumId w:val="26"/>
  </w:num>
  <w:num w:numId="14">
    <w:abstractNumId w:val="8"/>
  </w:num>
  <w:num w:numId="15">
    <w:abstractNumId w:val="1"/>
  </w:num>
  <w:num w:numId="16">
    <w:abstractNumId w:val="42"/>
  </w:num>
  <w:num w:numId="17">
    <w:abstractNumId w:val="20"/>
  </w:num>
  <w:num w:numId="18">
    <w:abstractNumId w:val="21"/>
  </w:num>
  <w:num w:numId="19">
    <w:abstractNumId w:val="14"/>
  </w:num>
  <w:num w:numId="20">
    <w:abstractNumId w:val="49"/>
  </w:num>
  <w:num w:numId="21">
    <w:abstractNumId w:val="41"/>
  </w:num>
  <w:num w:numId="22">
    <w:abstractNumId w:val="16"/>
  </w:num>
  <w:num w:numId="23">
    <w:abstractNumId w:val="10"/>
  </w:num>
  <w:num w:numId="24">
    <w:abstractNumId w:val="4"/>
  </w:num>
  <w:num w:numId="25">
    <w:abstractNumId w:val="33"/>
  </w:num>
  <w:num w:numId="26">
    <w:abstractNumId w:val="25"/>
  </w:num>
  <w:num w:numId="27">
    <w:abstractNumId w:val="9"/>
  </w:num>
  <w:num w:numId="28">
    <w:abstractNumId w:val="46"/>
  </w:num>
  <w:num w:numId="29">
    <w:abstractNumId w:val="32"/>
  </w:num>
  <w:num w:numId="30">
    <w:abstractNumId w:val="47"/>
  </w:num>
  <w:num w:numId="31">
    <w:abstractNumId w:val="52"/>
  </w:num>
  <w:num w:numId="32">
    <w:abstractNumId w:val="0"/>
  </w:num>
  <w:num w:numId="33">
    <w:abstractNumId w:val="37"/>
  </w:num>
  <w:num w:numId="34">
    <w:abstractNumId w:val="45"/>
  </w:num>
  <w:num w:numId="35">
    <w:abstractNumId w:val="15"/>
  </w:num>
  <w:num w:numId="36">
    <w:abstractNumId w:val="34"/>
  </w:num>
  <w:num w:numId="37">
    <w:abstractNumId w:val="22"/>
  </w:num>
  <w:num w:numId="38">
    <w:abstractNumId w:val="6"/>
  </w:num>
  <w:num w:numId="39">
    <w:abstractNumId w:val="12"/>
  </w:num>
  <w:num w:numId="40">
    <w:abstractNumId w:val="2"/>
  </w:num>
  <w:num w:numId="41">
    <w:abstractNumId w:val="23"/>
  </w:num>
  <w:num w:numId="42">
    <w:abstractNumId w:val="29"/>
  </w:num>
  <w:num w:numId="43">
    <w:abstractNumId w:val="44"/>
  </w:num>
  <w:num w:numId="44">
    <w:abstractNumId w:val="48"/>
  </w:num>
  <w:num w:numId="45">
    <w:abstractNumId w:val="39"/>
  </w:num>
  <w:num w:numId="46">
    <w:abstractNumId w:val="31"/>
  </w:num>
  <w:num w:numId="47">
    <w:abstractNumId w:val="51"/>
  </w:num>
  <w:num w:numId="48">
    <w:abstractNumId w:val="50"/>
  </w:num>
  <w:num w:numId="49">
    <w:abstractNumId w:val="11"/>
  </w:num>
  <w:num w:numId="50">
    <w:abstractNumId w:val="5"/>
  </w:num>
  <w:num w:numId="51">
    <w:abstractNumId w:val="19"/>
  </w:num>
  <w:num w:numId="52">
    <w:abstractNumId w:val="43"/>
  </w:num>
  <w:num w:numId="53">
    <w:abstractNumId w:val="35"/>
  </w:num>
  <w:numIdMacAtCleanup w:val="5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za Wikarsa">
    <w15:presenceInfo w15:providerId="None" w15:userId="Liza Wikar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1MjE3MTM1NzQ0NrZQ0lEKTi0uzszPAykwrAUAI19ZkywAAAA="/>
  </w:docVars>
  <w:rsids>
    <w:rsidRoot w:val="55FF9897"/>
    <w:rsid w:val="000721AD"/>
    <w:rsid w:val="00087937"/>
    <w:rsid w:val="000C3F8E"/>
    <w:rsid w:val="00115CB5"/>
    <w:rsid w:val="0013251A"/>
    <w:rsid w:val="00151E34"/>
    <w:rsid w:val="001B441F"/>
    <w:rsid w:val="001C0DD7"/>
    <w:rsid w:val="001C519A"/>
    <w:rsid w:val="001F3134"/>
    <w:rsid w:val="002025D6"/>
    <w:rsid w:val="00322132"/>
    <w:rsid w:val="00332E1A"/>
    <w:rsid w:val="003767E9"/>
    <w:rsid w:val="003F0791"/>
    <w:rsid w:val="0043774E"/>
    <w:rsid w:val="004846C4"/>
    <w:rsid w:val="004D76F2"/>
    <w:rsid w:val="004E795C"/>
    <w:rsid w:val="00507681"/>
    <w:rsid w:val="00563D17"/>
    <w:rsid w:val="005654AC"/>
    <w:rsid w:val="00567DC9"/>
    <w:rsid w:val="00574F29"/>
    <w:rsid w:val="006868B2"/>
    <w:rsid w:val="006E30E6"/>
    <w:rsid w:val="007446B4"/>
    <w:rsid w:val="00751B9F"/>
    <w:rsid w:val="00764C12"/>
    <w:rsid w:val="00786C6B"/>
    <w:rsid w:val="007C5483"/>
    <w:rsid w:val="008B6A23"/>
    <w:rsid w:val="008C1B10"/>
    <w:rsid w:val="00901B24"/>
    <w:rsid w:val="009270A9"/>
    <w:rsid w:val="0093541B"/>
    <w:rsid w:val="009A7FC5"/>
    <w:rsid w:val="009C3847"/>
    <w:rsid w:val="009F0383"/>
    <w:rsid w:val="00A1207F"/>
    <w:rsid w:val="00A32E39"/>
    <w:rsid w:val="00A42E30"/>
    <w:rsid w:val="00A46C9D"/>
    <w:rsid w:val="00AA2E19"/>
    <w:rsid w:val="00AF7C3B"/>
    <w:rsid w:val="00B472A7"/>
    <w:rsid w:val="00B871D8"/>
    <w:rsid w:val="00B94E47"/>
    <w:rsid w:val="00BE08C8"/>
    <w:rsid w:val="00BE6668"/>
    <w:rsid w:val="00BF79F7"/>
    <w:rsid w:val="00C47306"/>
    <w:rsid w:val="00CB3FAB"/>
    <w:rsid w:val="00D46C8F"/>
    <w:rsid w:val="00DE4D36"/>
    <w:rsid w:val="00E6763F"/>
    <w:rsid w:val="00E748CD"/>
    <w:rsid w:val="00EA0159"/>
    <w:rsid w:val="00ED2F3C"/>
    <w:rsid w:val="00F07F53"/>
    <w:rsid w:val="00F27D48"/>
    <w:rsid w:val="00F45DFB"/>
    <w:rsid w:val="00F70B8B"/>
    <w:rsid w:val="00F82B52"/>
    <w:rsid w:val="00FA0984"/>
    <w:rsid w:val="00FA7C91"/>
    <w:rsid w:val="00FB4DFB"/>
    <w:rsid w:val="08528F6C"/>
    <w:rsid w:val="13A0DDD7"/>
    <w:rsid w:val="18975188"/>
    <w:rsid w:val="1D0CF332"/>
    <w:rsid w:val="36FC749F"/>
    <w:rsid w:val="42869DB5"/>
    <w:rsid w:val="42DB96D5"/>
    <w:rsid w:val="55FF9897"/>
    <w:rsid w:val="5B746E61"/>
    <w:rsid w:val="7B9FD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FC749F"/>
  <w15:chartTrackingRefBased/>
  <w15:docId w15:val="{9C2AA406-66CA-4458-A50C-6B6672FFB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D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D3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767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67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67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67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67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1.jpeg"/><Relationship Id="rId12" Type="http://schemas.microsoft.com/office/2011/relationships/commentsExtended" Target="commentsExtended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11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Cleonart Dotulong</dc:creator>
  <cp:keywords/>
  <dc:description/>
  <cp:lastModifiedBy>Liza Wikarsa</cp:lastModifiedBy>
  <cp:revision>66</cp:revision>
  <dcterms:created xsi:type="dcterms:W3CDTF">2019-10-12T09:30:00Z</dcterms:created>
  <dcterms:modified xsi:type="dcterms:W3CDTF">2019-11-18T04:48:00Z</dcterms:modified>
</cp:coreProperties>
</file>